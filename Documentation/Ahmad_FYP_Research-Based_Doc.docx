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6769" w:rsidRPr="00914CB8" w:rsidRDefault="00726769" w:rsidP="00914CB8">
      <w:pPr>
        <w:jc w:val="center"/>
        <w:rPr>
          <w:rFonts w:ascii="Book Antiqua" w:hAnsi="Book Antiqua"/>
          <w:sz w:val="28"/>
          <w:szCs w:val="28"/>
        </w:rPr>
      </w:pPr>
      <w:bookmarkStart w:id="0" w:name="_Toc408224650"/>
    </w:p>
    <w:p w:rsidR="00726769" w:rsidRPr="00914CB8" w:rsidRDefault="00726769" w:rsidP="00914CB8">
      <w:pPr>
        <w:jc w:val="center"/>
        <w:rPr>
          <w:rFonts w:ascii="Book Antiqua" w:hAnsi="Book Antiqua"/>
          <w:b/>
          <w:sz w:val="32"/>
          <w:szCs w:val="28"/>
        </w:rPr>
      </w:pPr>
      <w:bookmarkStart w:id="1" w:name="_Toc408224320"/>
      <w:bookmarkStart w:id="2" w:name="_Toc408224572"/>
      <w:bookmarkStart w:id="3" w:name="_Toc408224640"/>
      <w:bookmarkStart w:id="4" w:name="_Toc470009026"/>
      <w:r w:rsidRPr="00914CB8">
        <w:rPr>
          <w:rFonts w:ascii="Book Antiqua" w:hAnsi="Book Antiqua"/>
          <w:b/>
          <w:sz w:val="32"/>
          <w:szCs w:val="28"/>
        </w:rPr>
        <w:t>Final Year Project Report</w:t>
      </w:r>
      <w:bookmarkEnd w:id="1"/>
      <w:bookmarkEnd w:id="2"/>
      <w:bookmarkEnd w:id="3"/>
      <w:bookmarkEnd w:id="4"/>
    </w:p>
    <w:p w:rsidR="00726769" w:rsidRPr="00914CB8" w:rsidRDefault="00F561B5" w:rsidP="00914CB8">
      <w:pPr>
        <w:jc w:val="center"/>
        <w:rPr>
          <w:rFonts w:ascii="Book Antiqua" w:hAnsi="Book Antiqua"/>
          <w:b/>
          <w:sz w:val="32"/>
          <w:szCs w:val="28"/>
        </w:rPr>
      </w:pPr>
      <w:r w:rsidRPr="00914CB8">
        <w:rPr>
          <w:rFonts w:ascii="Book Antiqua" w:hAnsi="Book Antiqua"/>
          <w:b/>
          <w:sz w:val="32"/>
          <w:szCs w:val="28"/>
        </w:rPr>
        <w:t>Adding Subtitles and Visual content to Sign Language</w:t>
      </w:r>
    </w:p>
    <w:p w:rsidR="00726769" w:rsidRPr="00914CB8" w:rsidRDefault="00726769" w:rsidP="00914CB8">
      <w:pPr>
        <w:jc w:val="center"/>
        <w:rPr>
          <w:rFonts w:ascii="Book Antiqua" w:hAnsi="Book Antiqua"/>
          <w:sz w:val="28"/>
          <w:szCs w:val="28"/>
        </w:rPr>
      </w:pPr>
      <w:r w:rsidRPr="00914CB8">
        <w:rPr>
          <w:rFonts w:ascii="Book Antiqua" w:hAnsi="Book Antiqua"/>
          <w:noProof/>
          <w:sz w:val="28"/>
          <w:szCs w:val="28"/>
        </w:rPr>
        <w:drawing>
          <wp:inline distT="0" distB="0" distL="0" distR="0" wp14:anchorId="23C44F13" wp14:editId="3D1A601F">
            <wp:extent cx="1000125" cy="981075"/>
            <wp:effectExtent l="19050" t="0" r="9525" b="0"/>
            <wp:docPr id="1" name="Picture 15" descr="C:\Users\ZAFAR KHAN\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ZAFAR KHAN\Desktop\logo.png"/>
                    <pic:cNvPicPr>
                      <a:picLocks noChangeAspect="1" noChangeArrowheads="1"/>
                    </pic:cNvPicPr>
                  </pic:nvPicPr>
                  <pic:blipFill>
                    <a:blip r:embed="rId8" cstate="print"/>
                    <a:srcRect/>
                    <a:stretch>
                      <a:fillRect/>
                    </a:stretch>
                  </pic:blipFill>
                  <pic:spPr bwMode="auto">
                    <a:xfrm>
                      <a:off x="0" y="0"/>
                      <a:ext cx="1000125" cy="981075"/>
                    </a:xfrm>
                    <a:prstGeom prst="rect">
                      <a:avLst/>
                    </a:prstGeom>
                    <a:noFill/>
                    <a:ln w="9525">
                      <a:noFill/>
                      <a:miter lim="800000"/>
                      <a:headEnd/>
                      <a:tailEnd/>
                    </a:ln>
                  </pic:spPr>
                </pic:pic>
              </a:graphicData>
            </a:graphic>
          </wp:inline>
        </w:drawing>
      </w:r>
    </w:p>
    <w:p w:rsidR="00726769" w:rsidRPr="00914CB8" w:rsidRDefault="00726769" w:rsidP="00914CB8">
      <w:pPr>
        <w:jc w:val="center"/>
        <w:rPr>
          <w:rFonts w:ascii="Book Antiqua" w:hAnsi="Book Antiqua"/>
          <w:sz w:val="28"/>
          <w:szCs w:val="28"/>
        </w:rPr>
      </w:pPr>
      <w:bookmarkStart w:id="5" w:name="_Toc408224322"/>
      <w:bookmarkStart w:id="6" w:name="_Toc408224574"/>
      <w:bookmarkStart w:id="7" w:name="_Toc408224642"/>
      <w:bookmarkStart w:id="8" w:name="_Toc470009028"/>
      <w:r w:rsidRPr="00914CB8">
        <w:rPr>
          <w:rFonts w:ascii="Book Antiqua" w:hAnsi="Book Antiqua"/>
          <w:sz w:val="28"/>
          <w:szCs w:val="28"/>
        </w:rPr>
        <w:t>Project Advisor:</w:t>
      </w:r>
      <w:bookmarkEnd w:id="5"/>
      <w:bookmarkEnd w:id="6"/>
      <w:bookmarkEnd w:id="7"/>
      <w:bookmarkEnd w:id="8"/>
    </w:p>
    <w:p w:rsidR="00726769" w:rsidRDefault="00F561B5" w:rsidP="00914CB8">
      <w:pPr>
        <w:jc w:val="center"/>
        <w:rPr>
          <w:rFonts w:ascii="Book Antiqua" w:hAnsi="Book Antiqua"/>
          <w:b/>
          <w:sz w:val="28"/>
          <w:szCs w:val="28"/>
        </w:rPr>
      </w:pPr>
      <w:proofErr w:type="spellStart"/>
      <w:r w:rsidRPr="00914CB8">
        <w:rPr>
          <w:rFonts w:ascii="Book Antiqua" w:hAnsi="Book Antiqua"/>
          <w:b/>
          <w:sz w:val="28"/>
          <w:szCs w:val="28"/>
        </w:rPr>
        <w:t>Nabeel</w:t>
      </w:r>
      <w:proofErr w:type="spellEnd"/>
      <w:r w:rsidRPr="00914CB8">
        <w:rPr>
          <w:rFonts w:ascii="Book Antiqua" w:hAnsi="Book Antiqua"/>
          <w:b/>
          <w:sz w:val="28"/>
          <w:szCs w:val="28"/>
        </w:rPr>
        <w:t xml:space="preserve"> Sabir Khan</w:t>
      </w:r>
    </w:p>
    <w:p w:rsidR="00914CB8" w:rsidRPr="00914CB8" w:rsidRDefault="00914CB8" w:rsidP="00914CB8">
      <w:pPr>
        <w:jc w:val="center"/>
        <w:rPr>
          <w:rFonts w:ascii="Book Antiqua" w:hAnsi="Book Antiqua"/>
          <w:b/>
          <w:sz w:val="28"/>
          <w:szCs w:val="28"/>
        </w:rPr>
      </w:pPr>
    </w:p>
    <w:p w:rsidR="00726769" w:rsidRPr="00914CB8" w:rsidRDefault="00726769" w:rsidP="00914CB8">
      <w:pPr>
        <w:jc w:val="center"/>
        <w:rPr>
          <w:rFonts w:ascii="Book Antiqua" w:hAnsi="Book Antiqua"/>
          <w:sz w:val="28"/>
          <w:szCs w:val="28"/>
        </w:rPr>
      </w:pPr>
      <w:bookmarkStart w:id="9" w:name="_Toc408224323"/>
      <w:bookmarkStart w:id="10" w:name="_Toc408224575"/>
      <w:bookmarkStart w:id="11" w:name="_Toc408224643"/>
      <w:bookmarkStart w:id="12" w:name="_Toc470009029"/>
      <w:r w:rsidRPr="00914CB8">
        <w:rPr>
          <w:rFonts w:ascii="Book Antiqua" w:hAnsi="Book Antiqua"/>
          <w:sz w:val="28"/>
          <w:szCs w:val="28"/>
        </w:rPr>
        <w:t xml:space="preserve">Submitted </w:t>
      </w:r>
      <w:proofErr w:type="gramStart"/>
      <w:r w:rsidRPr="00914CB8">
        <w:rPr>
          <w:rFonts w:ascii="Book Antiqua" w:hAnsi="Book Antiqua"/>
          <w:sz w:val="28"/>
          <w:szCs w:val="28"/>
        </w:rPr>
        <w:t>By</w:t>
      </w:r>
      <w:proofErr w:type="gramEnd"/>
      <w:r w:rsidRPr="00914CB8">
        <w:rPr>
          <w:rFonts w:ascii="Book Antiqua" w:hAnsi="Book Antiqua"/>
          <w:sz w:val="28"/>
          <w:szCs w:val="28"/>
        </w:rPr>
        <w:t>:</w:t>
      </w:r>
      <w:bookmarkEnd w:id="9"/>
      <w:bookmarkEnd w:id="10"/>
      <w:bookmarkEnd w:id="11"/>
      <w:bookmarkEnd w:id="12"/>
    </w:p>
    <w:p w:rsidR="00726769" w:rsidRPr="00914CB8" w:rsidRDefault="00E264D0" w:rsidP="00914CB8">
      <w:pPr>
        <w:jc w:val="center"/>
        <w:rPr>
          <w:rFonts w:ascii="Book Antiqua" w:hAnsi="Book Antiqua"/>
          <w:b/>
          <w:sz w:val="28"/>
          <w:szCs w:val="28"/>
        </w:rPr>
      </w:pPr>
      <w:r w:rsidRPr="00914CB8">
        <w:rPr>
          <w:rFonts w:ascii="Book Antiqua" w:hAnsi="Book Antiqua"/>
          <w:b/>
          <w:sz w:val="28"/>
          <w:szCs w:val="28"/>
        </w:rPr>
        <w:t>Ahmad Bilal</w:t>
      </w:r>
      <w:r w:rsidRPr="00914CB8">
        <w:rPr>
          <w:rFonts w:ascii="Book Antiqua" w:hAnsi="Book Antiqua"/>
          <w:b/>
          <w:sz w:val="28"/>
          <w:szCs w:val="28"/>
        </w:rPr>
        <w:tab/>
      </w:r>
      <w:r w:rsidRPr="00914CB8">
        <w:rPr>
          <w:rFonts w:ascii="Book Antiqua" w:hAnsi="Book Antiqua"/>
          <w:b/>
          <w:sz w:val="28"/>
          <w:szCs w:val="28"/>
        </w:rPr>
        <w:tab/>
        <w:t>12003065105</w:t>
      </w:r>
    </w:p>
    <w:p w:rsidR="00726769" w:rsidRPr="00914CB8" w:rsidRDefault="00726769" w:rsidP="00914CB8">
      <w:pPr>
        <w:jc w:val="center"/>
        <w:rPr>
          <w:rFonts w:ascii="Book Antiqua" w:hAnsi="Book Antiqua"/>
          <w:b/>
          <w:sz w:val="28"/>
          <w:szCs w:val="28"/>
        </w:rPr>
      </w:pPr>
    </w:p>
    <w:p w:rsidR="00726769" w:rsidRPr="00914CB8" w:rsidRDefault="00726769" w:rsidP="00914CB8">
      <w:pPr>
        <w:jc w:val="center"/>
        <w:rPr>
          <w:rFonts w:ascii="Book Antiqua" w:hAnsi="Book Antiqua"/>
          <w:sz w:val="28"/>
          <w:szCs w:val="28"/>
        </w:rPr>
      </w:pPr>
      <w:bookmarkStart w:id="13" w:name="_Toc408224324"/>
      <w:bookmarkStart w:id="14" w:name="_Toc408224576"/>
      <w:bookmarkStart w:id="15" w:name="_Toc408224644"/>
      <w:bookmarkStart w:id="16" w:name="_Toc470009030"/>
      <w:r w:rsidRPr="00914CB8">
        <w:rPr>
          <w:rFonts w:ascii="Book Antiqua" w:hAnsi="Book Antiqua"/>
          <w:sz w:val="28"/>
          <w:szCs w:val="28"/>
        </w:rPr>
        <w:t>Session</w:t>
      </w:r>
      <w:bookmarkEnd w:id="13"/>
      <w:bookmarkEnd w:id="14"/>
      <w:bookmarkEnd w:id="15"/>
      <w:bookmarkEnd w:id="16"/>
    </w:p>
    <w:p w:rsidR="00726769" w:rsidRPr="00914CB8" w:rsidRDefault="00634D90" w:rsidP="00914CB8">
      <w:pPr>
        <w:jc w:val="center"/>
        <w:rPr>
          <w:rFonts w:ascii="Book Antiqua" w:hAnsi="Book Antiqua"/>
          <w:sz w:val="28"/>
          <w:szCs w:val="28"/>
        </w:rPr>
      </w:pPr>
      <w:r>
        <w:rPr>
          <w:rFonts w:ascii="Book Antiqua" w:hAnsi="Book Antiqua"/>
          <w:sz w:val="28"/>
          <w:szCs w:val="28"/>
        </w:rPr>
        <w:t>2012 - 2016</w:t>
      </w:r>
    </w:p>
    <w:p w:rsidR="00726769" w:rsidRPr="00914CB8" w:rsidRDefault="00726769" w:rsidP="00914CB8">
      <w:pPr>
        <w:jc w:val="center"/>
        <w:rPr>
          <w:rFonts w:ascii="Book Antiqua" w:hAnsi="Book Antiqua"/>
          <w:sz w:val="28"/>
          <w:szCs w:val="28"/>
        </w:rPr>
      </w:pPr>
    </w:p>
    <w:p w:rsidR="00726769" w:rsidRPr="00914CB8" w:rsidRDefault="00726769" w:rsidP="00914CB8">
      <w:pPr>
        <w:jc w:val="center"/>
        <w:rPr>
          <w:rFonts w:ascii="Book Antiqua" w:hAnsi="Book Antiqua"/>
          <w:sz w:val="28"/>
          <w:szCs w:val="28"/>
        </w:rPr>
      </w:pPr>
    </w:p>
    <w:p w:rsidR="00726769" w:rsidRPr="00914CB8" w:rsidRDefault="00726769" w:rsidP="00914CB8">
      <w:pPr>
        <w:jc w:val="center"/>
        <w:rPr>
          <w:rFonts w:ascii="Book Antiqua" w:hAnsi="Book Antiqua"/>
          <w:sz w:val="28"/>
          <w:szCs w:val="28"/>
        </w:rPr>
      </w:pPr>
      <w:bookmarkStart w:id="17" w:name="_Toc408224325"/>
      <w:bookmarkStart w:id="18" w:name="_Toc408224577"/>
      <w:bookmarkStart w:id="19" w:name="_Toc408224645"/>
      <w:bookmarkStart w:id="20" w:name="_Toc470009031"/>
      <w:r w:rsidRPr="00914CB8">
        <w:rPr>
          <w:rFonts w:ascii="Book Antiqua" w:hAnsi="Book Antiqua"/>
          <w:sz w:val="28"/>
          <w:szCs w:val="28"/>
        </w:rPr>
        <w:t>University of Management and Technology</w:t>
      </w:r>
      <w:bookmarkEnd w:id="17"/>
      <w:bookmarkEnd w:id="18"/>
      <w:bookmarkEnd w:id="19"/>
      <w:bookmarkEnd w:id="20"/>
    </w:p>
    <w:p w:rsidR="00726769" w:rsidRPr="00914CB8" w:rsidRDefault="00726769" w:rsidP="00914CB8">
      <w:pPr>
        <w:jc w:val="center"/>
        <w:rPr>
          <w:rFonts w:ascii="Book Antiqua" w:hAnsi="Book Antiqua"/>
          <w:sz w:val="28"/>
          <w:szCs w:val="28"/>
        </w:rPr>
      </w:pPr>
      <w:bookmarkStart w:id="21" w:name="_Toc408224326"/>
      <w:bookmarkStart w:id="22" w:name="_Toc408224578"/>
      <w:bookmarkStart w:id="23" w:name="_Toc408224646"/>
      <w:bookmarkStart w:id="24" w:name="_Toc470009032"/>
      <w:r w:rsidRPr="00914CB8">
        <w:rPr>
          <w:rFonts w:ascii="Book Antiqua" w:hAnsi="Book Antiqua"/>
          <w:sz w:val="28"/>
          <w:szCs w:val="28"/>
        </w:rPr>
        <w:t xml:space="preserve">C-II </w:t>
      </w:r>
      <w:proofErr w:type="spellStart"/>
      <w:r w:rsidRPr="00914CB8">
        <w:rPr>
          <w:rFonts w:ascii="Book Antiqua" w:hAnsi="Book Antiqua"/>
          <w:sz w:val="28"/>
          <w:szCs w:val="28"/>
        </w:rPr>
        <w:t>Johar</w:t>
      </w:r>
      <w:proofErr w:type="spellEnd"/>
      <w:r w:rsidRPr="00914CB8">
        <w:rPr>
          <w:rFonts w:ascii="Book Antiqua" w:hAnsi="Book Antiqua"/>
          <w:sz w:val="28"/>
          <w:szCs w:val="28"/>
        </w:rPr>
        <w:t xml:space="preserve"> Town Lahore Pakistan</w:t>
      </w:r>
      <w:bookmarkEnd w:id="21"/>
      <w:bookmarkEnd w:id="22"/>
      <w:bookmarkEnd w:id="23"/>
      <w:bookmarkEnd w:id="24"/>
    </w:p>
    <w:p w:rsidR="00726769" w:rsidRPr="00914CB8" w:rsidRDefault="00726769" w:rsidP="00914CB8">
      <w:pPr>
        <w:jc w:val="center"/>
        <w:rPr>
          <w:rFonts w:ascii="Book Antiqua" w:hAnsi="Book Antiqua"/>
          <w:b/>
          <w:sz w:val="24"/>
          <w:szCs w:val="24"/>
        </w:rPr>
      </w:pPr>
      <w:r w:rsidRPr="00914CB8">
        <w:rPr>
          <w:rFonts w:ascii="Book Antiqua" w:hAnsi="Book Antiqua"/>
          <w:b/>
          <w:sz w:val="24"/>
          <w:szCs w:val="24"/>
        </w:rPr>
        <w:br w:type="page"/>
      </w:r>
    </w:p>
    <w:p w:rsidR="00726769" w:rsidRPr="00914CB8" w:rsidRDefault="00726769" w:rsidP="00914CB8">
      <w:pPr>
        <w:pStyle w:val="Heading1"/>
        <w:numPr>
          <w:ilvl w:val="0"/>
          <w:numId w:val="0"/>
        </w:numPr>
        <w:ind w:left="432"/>
      </w:pPr>
      <w:bookmarkStart w:id="25" w:name="_Toc408224327"/>
      <w:bookmarkStart w:id="26" w:name="_Toc408224579"/>
      <w:bookmarkStart w:id="27" w:name="_Toc408224647"/>
      <w:bookmarkStart w:id="28" w:name="_Toc470009033"/>
      <w:bookmarkStart w:id="29" w:name="_Toc512445867"/>
      <w:r w:rsidRPr="00914CB8">
        <w:lastRenderedPageBreak/>
        <w:t>Dedication</w:t>
      </w:r>
      <w:bookmarkEnd w:id="25"/>
      <w:bookmarkEnd w:id="26"/>
      <w:bookmarkEnd w:id="27"/>
      <w:bookmarkEnd w:id="28"/>
      <w:bookmarkEnd w:id="29"/>
    </w:p>
    <w:p w:rsidR="00726769" w:rsidRPr="00914CB8" w:rsidRDefault="00726769" w:rsidP="00726769">
      <w:pPr>
        <w:ind w:left="2160" w:firstLine="720"/>
        <w:rPr>
          <w:rFonts w:ascii="Book Antiqua" w:hAnsi="Book Antiqua"/>
          <w:sz w:val="28"/>
          <w:szCs w:val="28"/>
        </w:rPr>
      </w:pPr>
    </w:p>
    <w:p w:rsidR="00726769" w:rsidRPr="00914CB8" w:rsidRDefault="00726769" w:rsidP="00726769">
      <w:pPr>
        <w:ind w:left="2160" w:firstLine="720"/>
        <w:rPr>
          <w:rFonts w:ascii="Book Antiqua" w:hAnsi="Book Antiqua"/>
          <w:sz w:val="28"/>
          <w:szCs w:val="28"/>
        </w:rPr>
      </w:pPr>
    </w:p>
    <w:p w:rsidR="00726769" w:rsidRPr="00914CB8" w:rsidRDefault="00726769" w:rsidP="00726769">
      <w:pPr>
        <w:ind w:left="2160" w:firstLine="720"/>
        <w:rPr>
          <w:rFonts w:ascii="Book Antiqua" w:hAnsi="Book Antiqua"/>
          <w:sz w:val="28"/>
          <w:szCs w:val="28"/>
        </w:rPr>
      </w:pPr>
    </w:p>
    <w:p w:rsidR="00726769" w:rsidRPr="00914CB8" w:rsidRDefault="00726769" w:rsidP="00726769">
      <w:pPr>
        <w:ind w:left="2160" w:firstLine="720"/>
        <w:rPr>
          <w:rFonts w:ascii="Book Antiqua" w:hAnsi="Book Antiqua"/>
          <w:sz w:val="28"/>
          <w:szCs w:val="28"/>
        </w:rPr>
      </w:pPr>
    </w:p>
    <w:p w:rsidR="00726769" w:rsidRPr="00914CB8" w:rsidRDefault="00AD4556" w:rsidP="005113A8">
      <w:pPr>
        <w:ind w:left="2160"/>
        <w:rPr>
          <w:rFonts w:ascii="Book Antiqua" w:hAnsi="Book Antiqua"/>
          <w:color w:val="000002"/>
          <w:sz w:val="20"/>
          <w:szCs w:val="20"/>
          <w:shd w:val="clear" w:color="auto" w:fill="EEEEEE"/>
        </w:rPr>
      </w:pPr>
      <w:r w:rsidRPr="00AD4556">
        <w:rPr>
          <w:rFonts w:ascii="Book Antiqua" w:hAnsi="Book Antiqua"/>
          <w:color w:val="000002"/>
          <w:sz w:val="20"/>
          <w:szCs w:val="20"/>
          <w:shd w:val="clear" w:color="auto" w:fill="EEEEEE"/>
        </w:rPr>
        <w:t>Sometimes our light goes out but is blown into flame by another human being. Each of us owes deepest thanks to those who have rekindled this light.</w:t>
      </w:r>
      <w:r w:rsidR="00110F59" w:rsidRPr="00914CB8">
        <w:rPr>
          <w:rFonts w:ascii="Book Antiqua" w:hAnsi="Book Antiqua"/>
          <w:color w:val="000002"/>
          <w:sz w:val="20"/>
          <w:szCs w:val="20"/>
          <w:shd w:val="clear" w:color="auto" w:fill="EEEEEE"/>
        </w:rPr>
        <w:t xml:space="preserve"> I owe my thanks to my Teachers and my Parents who were always there to see the best in me. Thank you</w:t>
      </w:r>
      <w:r w:rsidR="00914CB8" w:rsidRPr="00914CB8">
        <w:rPr>
          <w:rFonts w:ascii="Book Antiqua" w:hAnsi="Book Antiqua"/>
          <w:color w:val="000002"/>
          <w:sz w:val="20"/>
          <w:szCs w:val="20"/>
          <w:shd w:val="clear" w:color="auto" w:fill="EEEEEE"/>
        </w:rPr>
        <w:t xml:space="preserve"> very much</w:t>
      </w:r>
      <w:r w:rsidR="00110F59" w:rsidRPr="00914CB8">
        <w:rPr>
          <w:rFonts w:ascii="Book Antiqua" w:hAnsi="Book Antiqua"/>
          <w:color w:val="000002"/>
          <w:sz w:val="20"/>
          <w:szCs w:val="20"/>
          <w:shd w:val="clear" w:color="auto" w:fill="EEEEEE"/>
        </w:rPr>
        <w:t>!!</w:t>
      </w:r>
    </w:p>
    <w:p w:rsidR="00110F59" w:rsidRPr="00914CB8" w:rsidRDefault="00110F59" w:rsidP="005113A8">
      <w:pPr>
        <w:ind w:left="2160"/>
        <w:rPr>
          <w:rFonts w:ascii="Book Antiqua" w:hAnsi="Book Antiqua"/>
          <w:color w:val="000002"/>
          <w:sz w:val="20"/>
          <w:szCs w:val="20"/>
          <w:shd w:val="clear" w:color="auto" w:fill="EEEEEE"/>
        </w:rPr>
      </w:pPr>
    </w:p>
    <w:p w:rsidR="00110F59" w:rsidRPr="00914CB8" w:rsidRDefault="00110F59" w:rsidP="00914CB8">
      <w:pPr>
        <w:ind w:left="2160"/>
        <w:jc w:val="center"/>
        <w:rPr>
          <w:rFonts w:ascii="Book Antiqua" w:hAnsi="Book Antiqua"/>
          <w:i/>
          <w:color w:val="000002"/>
          <w:sz w:val="18"/>
          <w:szCs w:val="18"/>
          <w:shd w:val="clear" w:color="auto" w:fill="EEEEEE"/>
        </w:rPr>
      </w:pPr>
      <w:r w:rsidRPr="00914CB8">
        <w:rPr>
          <w:rFonts w:ascii="Book Antiqua" w:hAnsi="Book Antiqua"/>
          <w:i/>
          <w:color w:val="000002"/>
          <w:sz w:val="18"/>
          <w:szCs w:val="18"/>
          <w:shd w:val="clear" w:color="auto" w:fill="EEEEEE"/>
        </w:rPr>
        <w:t>Truth is eternal.</w:t>
      </w:r>
    </w:p>
    <w:p w:rsidR="00110F59" w:rsidRPr="00914CB8" w:rsidRDefault="00110F59" w:rsidP="00914CB8">
      <w:pPr>
        <w:ind w:left="2160"/>
        <w:jc w:val="center"/>
        <w:rPr>
          <w:rFonts w:ascii="Book Antiqua" w:hAnsi="Book Antiqua"/>
          <w:i/>
          <w:color w:val="000002"/>
          <w:sz w:val="18"/>
          <w:szCs w:val="18"/>
          <w:shd w:val="clear" w:color="auto" w:fill="EEEEEE"/>
        </w:rPr>
      </w:pPr>
      <w:r w:rsidRPr="00914CB8">
        <w:rPr>
          <w:rFonts w:ascii="Book Antiqua" w:hAnsi="Book Antiqua"/>
          <w:i/>
          <w:color w:val="000002"/>
          <w:sz w:val="18"/>
          <w:szCs w:val="18"/>
          <w:shd w:val="clear" w:color="auto" w:fill="EEEEEE"/>
        </w:rPr>
        <w:t>Knowledge is changeable.</w:t>
      </w:r>
    </w:p>
    <w:p w:rsidR="00110F59" w:rsidRPr="00914CB8" w:rsidRDefault="00110F59" w:rsidP="00914CB8">
      <w:pPr>
        <w:ind w:left="2160"/>
        <w:jc w:val="center"/>
        <w:rPr>
          <w:rFonts w:ascii="Book Antiqua" w:hAnsi="Book Antiqua"/>
          <w:b/>
          <w:i/>
          <w:sz w:val="18"/>
          <w:szCs w:val="18"/>
        </w:rPr>
      </w:pPr>
      <w:r w:rsidRPr="00914CB8">
        <w:rPr>
          <w:rFonts w:ascii="Book Antiqua" w:hAnsi="Book Antiqua"/>
          <w:i/>
          <w:color w:val="000002"/>
          <w:sz w:val="18"/>
          <w:szCs w:val="18"/>
          <w:shd w:val="clear" w:color="auto" w:fill="EEEEEE"/>
        </w:rPr>
        <w:t xml:space="preserve">It is disastrous to confuse them. - Madeleine </w:t>
      </w:r>
      <w:proofErr w:type="spellStart"/>
      <w:r w:rsidRPr="00914CB8">
        <w:rPr>
          <w:rFonts w:ascii="Book Antiqua" w:hAnsi="Book Antiqua"/>
          <w:i/>
          <w:color w:val="000002"/>
          <w:sz w:val="18"/>
          <w:szCs w:val="18"/>
          <w:shd w:val="clear" w:color="auto" w:fill="EEEEEE"/>
        </w:rPr>
        <w:t>L'Engle</w:t>
      </w:r>
      <w:proofErr w:type="spellEnd"/>
    </w:p>
    <w:p w:rsidR="00726769" w:rsidRPr="00914CB8" w:rsidRDefault="00726769" w:rsidP="00726769">
      <w:pPr>
        <w:ind w:left="2160" w:firstLine="720"/>
        <w:rPr>
          <w:rFonts w:ascii="Book Antiqua" w:hAnsi="Book Antiqua"/>
          <w:b/>
          <w:sz w:val="24"/>
          <w:szCs w:val="24"/>
        </w:rPr>
      </w:pPr>
    </w:p>
    <w:p w:rsidR="00726769" w:rsidRPr="00914CB8" w:rsidRDefault="00726769" w:rsidP="00726769">
      <w:pPr>
        <w:ind w:left="2160" w:firstLine="720"/>
        <w:rPr>
          <w:rFonts w:ascii="Book Antiqua" w:hAnsi="Book Antiqua"/>
          <w:b/>
          <w:sz w:val="24"/>
          <w:szCs w:val="24"/>
        </w:rPr>
      </w:pPr>
    </w:p>
    <w:p w:rsidR="00726769" w:rsidRPr="00914CB8" w:rsidRDefault="00726769" w:rsidP="00726769">
      <w:pPr>
        <w:ind w:left="2160" w:firstLine="720"/>
        <w:rPr>
          <w:rFonts w:ascii="Book Antiqua" w:hAnsi="Book Antiqua"/>
          <w:b/>
          <w:sz w:val="24"/>
          <w:szCs w:val="24"/>
        </w:rPr>
      </w:pPr>
    </w:p>
    <w:p w:rsidR="00726769" w:rsidRPr="00914CB8" w:rsidRDefault="00726769" w:rsidP="00726769">
      <w:pPr>
        <w:ind w:left="2160" w:firstLine="720"/>
        <w:rPr>
          <w:rFonts w:ascii="Book Antiqua" w:hAnsi="Book Antiqua"/>
          <w:b/>
          <w:sz w:val="24"/>
          <w:szCs w:val="24"/>
        </w:rPr>
      </w:pPr>
    </w:p>
    <w:p w:rsidR="00726769" w:rsidRPr="00914CB8" w:rsidRDefault="00726769" w:rsidP="00726769">
      <w:pPr>
        <w:ind w:left="2160" w:firstLine="720"/>
        <w:rPr>
          <w:rFonts w:ascii="Book Antiqua" w:hAnsi="Book Antiqua"/>
          <w:b/>
          <w:sz w:val="24"/>
          <w:szCs w:val="24"/>
        </w:rPr>
      </w:pPr>
    </w:p>
    <w:p w:rsidR="00726769" w:rsidRPr="00914CB8" w:rsidRDefault="00726769" w:rsidP="00726769">
      <w:pPr>
        <w:ind w:left="2160" w:firstLine="720"/>
        <w:rPr>
          <w:rFonts w:ascii="Book Antiqua" w:hAnsi="Book Antiqua"/>
          <w:b/>
          <w:sz w:val="24"/>
          <w:szCs w:val="24"/>
        </w:rPr>
      </w:pPr>
    </w:p>
    <w:p w:rsidR="00726769" w:rsidRPr="00914CB8" w:rsidRDefault="00726769" w:rsidP="00726769">
      <w:pPr>
        <w:ind w:left="2160" w:firstLine="720"/>
        <w:rPr>
          <w:rFonts w:ascii="Book Antiqua" w:hAnsi="Book Antiqua"/>
          <w:b/>
          <w:sz w:val="24"/>
          <w:szCs w:val="24"/>
        </w:rPr>
      </w:pPr>
    </w:p>
    <w:p w:rsidR="00726769" w:rsidRPr="00914CB8" w:rsidRDefault="00726769" w:rsidP="00726769">
      <w:pPr>
        <w:ind w:left="2160" w:firstLine="720"/>
        <w:rPr>
          <w:rFonts w:ascii="Book Antiqua" w:hAnsi="Book Antiqua"/>
          <w:b/>
          <w:sz w:val="24"/>
          <w:szCs w:val="24"/>
        </w:rPr>
      </w:pPr>
    </w:p>
    <w:p w:rsidR="00726769" w:rsidRPr="00914CB8" w:rsidRDefault="00726769" w:rsidP="00726769">
      <w:pPr>
        <w:ind w:left="2160" w:firstLine="720"/>
        <w:rPr>
          <w:rFonts w:ascii="Book Antiqua" w:hAnsi="Book Antiqua"/>
          <w:b/>
          <w:sz w:val="24"/>
          <w:szCs w:val="24"/>
        </w:rPr>
      </w:pPr>
    </w:p>
    <w:p w:rsidR="00726769" w:rsidRPr="00914CB8" w:rsidRDefault="00726769" w:rsidP="00B07B0F">
      <w:pPr>
        <w:pStyle w:val="Heading2"/>
        <w:numPr>
          <w:ilvl w:val="0"/>
          <w:numId w:val="0"/>
        </w:numPr>
      </w:pPr>
    </w:p>
    <w:p w:rsidR="00726769" w:rsidRPr="00914CB8" w:rsidRDefault="00726769" w:rsidP="00B07B0F">
      <w:pPr>
        <w:pStyle w:val="Heading2"/>
        <w:rPr>
          <w:ins w:id="30" w:author="8918" w:date="2015-08-27T15:24:00Z"/>
        </w:rPr>
      </w:pPr>
      <w:r w:rsidRPr="00914CB8">
        <w:br w:type="page"/>
      </w:r>
      <w:bookmarkStart w:id="31" w:name="_Toc408224328"/>
      <w:bookmarkStart w:id="32" w:name="_Toc408224580"/>
      <w:bookmarkStart w:id="33" w:name="_Toc408224648"/>
    </w:p>
    <w:p w:rsidR="00726769" w:rsidRPr="00914CB8" w:rsidRDefault="004A1200" w:rsidP="00914CB8">
      <w:pPr>
        <w:pStyle w:val="Heading1"/>
        <w:numPr>
          <w:ilvl w:val="0"/>
          <w:numId w:val="0"/>
        </w:numPr>
        <w:ind w:left="432"/>
        <w:rPr>
          <w:rPrChange w:id="34" w:author="8918" w:date="2015-08-27T15:25:00Z">
            <w:rPr>
              <w:rFonts w:cs="Times New Roman"/>
              <w:sz w:val="24"/>
              <w:szCs w:val="24"/>
            </w:rPr>
          </w:rPrChange>
        </w:rPr>
      </w:pPr>
      <w:bookmarkStart w:id="35" w:name="_Toc470009034"/>
      <w:bookmarkStart w:id="36" w:name="_Toc512445868"/>
      <w:r w:rsidRPr="00914CB8">
        <w:rPr>
          <w:rPrChange w:id="37" w:author="8918" w:date="2015-08-27T15:25:00Z">
            <w:rPr>
              <w:rFonts w:ascii="Times New Roman" w:hAnsi="Times New Roman" w:cs="Times New Roman"/>
              <w:b/>
              <w:bCs w:val="0"/>
              <w:noProof w:val="0"/>
              <w:sz w:val="24"/>
              <w:szCs w:val="24"/>
            </w:rPr>
          </w:rPrChange>
        </w:rPr>
        <w:lastRenderedPageBreak/>
        <w:t>Final Approval</w:t>
      </w:r>
      <w:bookmarkEnd w:id="31"/>
      <w:bookmarkEnd w:id="32"/>
      <w:bookmarkEnd w:id="33"/>
      <w:bookmarkEnd w:id="35"/>
      <w:bookmarkEnd w:id="36"/>
    </w:p>
    <w:p w:rsidR="00726769" w:rsidRPr="00914CB8" w:rsidRDefault="00726769" w:rsidP="00726769">
      <w:pPr>
        <w:rPr>
          <w:rFonts w:ascii="Book Antiqua" w:hAnsi="Book Antiqua"/>
          <w:b/>
        </w:rPr>
      </w:pPr>
    </w:p>
    <w:p w:rsidR="00726769" w:rsidRPr="00914CB8" w:rsidRDefault="00726769" w:rsidP="00726769">
      <w:pPr>
        <w:rPr>
          <w:rFonts w:ascii="Book Antiqua" w:hAnsi="Book Antiqua"/>
          <w:b/>
        </w:rPr>
      </w:pPr>
    </w:p>
    <w:p w:rsidR="00726769" w:rsidRPr="00914CB8" w:rsidRDefault="00726769" w:rsidP="00726769">
      <w:pPr>
        <w:rPr>
          <w:rFonts w:ascii="Book Antiqua" w:hAnsi="Book Antiqua"/>
          <w:b/>
        </w:rPr>
      </w:pPr>
    </w:p>
    <w:p w:rsidR="00726769" w:rsidRPr="00914CB8" w:rsidRDefault="00726769" w:rsidP="00726769">
      <w:pPr>
        <w:rPr>
          <w:rFonts w:ascii="Book Antiqua" w:hAnsi="Book Antiqua"/>
        </w:rPr>
      </w:pPr>
      <w:r w:rsidRPr="00914CB8">
        <w:rPr>
          <w:rFonts w:ascii="Book Antiqua" w:hAnsi="Book Antiqua"/>
          <w:b/>
        </w:rPr>
        <w:t>Panel of Examiners</w:t>
      </w:r>
    </w:p>
    <w:p w:rsidR="00726769" w:rsidRPr="00914CB8" w:rsidRDefault="00726769" w:rsidP="00726769">
      <w:pPr>
        <w:rPr>
          <w:rFonts w:ascii="Book Antiqua" w:hAnsi="Book Antiqua"/>
        </w:rPr>
      </w:pPr>
    </w:p>
    <w:p w:rsidR="00726769" w:rsidRPr="00914CB8" w:rsidRDefault="00726769" w:rsidP="00E81CB2">
      <w:pPr>
        <w:pStyle w:val="ListParagraph"/>
        <w:numPr>
          <w:ilvl w:val="0"/>
          <w:numId w:val="4"/>
        </w:numPr>
        <w:rPr>
          <w:rFonts w:ascii="Book Antiqua" w:hAnsi="Book Antiqua"/>
        </w:rPr>
      </w:pPr>
      <w:r w:rsidRPr="00914CB8">
        <w:rPr>
          <w:rFonts w:ascii="Book Antiqua" w:hAnsi="Book Antiqua"/>
          <w:b/>
        </w:rPr>
        <w:t>Head of Department</w:t>
      </w:r>
      <w:r w:rsidRPr="00914CB8">
        <w:rPr>
          <w:rFonts w:ascii="Book Antiqua" w:hAnsi="Book Antiqua"/>
          <w:b/>
        </w:rPr>
        <w:tab/>
      </w:r>
      <w:r w:rsidRPr="00914CB8">
        <w:rPr>
          <w:rFonts w:ascii="Book Antiqua" w:hAnsi="Book Antiqua"/>
        </w:rPr>
        <w:tab/>
      </w:r>
      <w:r w:rsidRPr="00914CB8">
        <w:rPr>
          <w:rFonts w:ascii="Book Antiqua" w:hAnsi="Book Antiqua"/>
        </w:rPr>
        <w:tab/>
      </w:r>
      <w:r w:rsidRPr="00914CB8">
        <w:rPr>
          <w:rFonts w:ascii="Book Antiqua" w:hAnsi="Book Antiqua"/>
        </w:rPr>
        <w:tab/>
      </w:r>
      <w:r w:rsidRPr="00914CB8">
        <w:rPr>
          <w:rFonts w:ascii="Book Antiqua" w:hAnsi="Book Antiqua"/>
        </w:rPr>
        <w:tab/>
        <w:t>______________________</w:t>
      </w:r>
    </w:p>
    <w:p w:rsidR="00726769" w:rsidRPr="00914CB8" w:rsidRDefault="00726769" w:rsidP="00726769">
      <w:pPr>
        <w:pStyle w:val="ListParagraph"/>
        <w:rPr>
          <w:rFonts w:ascii="Book Antiqua" w:hAnsi="Book Antiqua"/>
        </w:rPr>
      </w:pPr>
      <w:r w:rsidRPr="00914CB8">
        <w:rPr>
          <w:rFonts w:ascii="Book Antiqua" w:hAnsi="Book Antiqua"/>
        </w:rPr>
        <w:t xml:space="preserve">Department of Computer Science </w:t>
      </w:r>
    </w:p>
    <w:p w:rsidR="00726769" w:rsidRPr="00914CB8" w:rsidRDefault="00726769" w:rsidP="00726769">
      <w:pPr>
        <w:pStyle w:val="ListParagraph"/>
        <w:rPr>
          <w:rFonts w:ascii="Book Antiqua" w:hAnsi="Book Antiqua"/>
        </w:rPr>
      </w:pPr>
      <w:r w:rsidRPr="00914CB8">
        <w:rPr>
          <w:rFonts w:ascii="Book Antiqua" w:hAnsi="Book Antiqua"/>
        </w:rPr>
        <w:t xml:space="preserve">UMT Lahore </w:t>
      </w:r>
    </w:p>
    <w:p w:rsidR="00726769" w:rsidRPr="00914CB8" w:rsidRDefault="00726769" w:rsidP="00726769">
      <w:pPr>
        <w:pStyle w:val="ListParagraph"/>
        <w:rPr>
          <w:ins w:id="38" w:author="8918" w:date="2015-08-27T15:25:00Z"/>
          <w:rFonts w:ascii="Book Antiqua" w:hAnsi="Book Antiqua"/>
        </w:rPr>
      </w:pPr>
    </w:p>
    <w:p w:rsidR="00726769" w:rsidRPr="00914CB8" w:rsidRDefault="00726769" w:rsidP="00726769">
      <w:pPr>
        <w:pStyle w:val="ListParagraph"/>
        <w:rPr>
          <w:rFonts w:ascii="Book Antiqua" w:hAnsi="Book Antiqua"/>
        </w:rPr>
      </w:pPr>
    </w:p>
    <w:p w:rsidR="00726769" w:rsidRPr="00914CB8" w:rsidRDefault="00726769" w:rsidP="00726769">
      <w:pPr>
        <w:pStyle w:val="ListParagraph"/>
        <w:rPr>
          <w:ins w:id="39" w:author="8918" w:date="2015-08-27T15:24:00Z"/>
          <w:rFonts w:ascii="Book Antiqua" w:hAnsi="Book Antiqua"/>
        </w:rPr>
      </w:pPr>
    </w:p>
    <w:p w:rsidR="00726769" w:rsidRPr="00914CB8" w:rsidRDefault="00726769" w:rsidP="00726769">
      <w:pPr>
        <w:pStyle w:val="ListParagraph"/>
        <w:rPr>
          <w:rFonts w:ascii="Book Antiqua" w:hAnsi="Book Antiqua"/>
        </w:rPr>
      </w:pPr>
    </w:p>
    <w:p w:rsidR="00726769" w:rsidRPr="00914CB8" w:rsidRDefault="00726769" w:rsidP="00E81CB2">
      <w:pPr>
        <w:pStyle w:val="ListParagraph"/>
        <w:numPr>
          <w:ilvl w:val="0"/>
          <w:numId w:val="4"/>
        </w:numPr>
        <w:rPr>
          <w:rFonts w:ascii="Book Antiqua" w:hAnsi="Book Antiqua"/>
        </w:rPr>
      </w:pPr>
      <w:r w:rsidRPr="00914CB8">
        <w:rPr>
          <w:rFonts w:ascii="Book Antiqua" w:hAnsi="Book Antiqua"/>
          <w:b/>
        </w:rPr>
        <w:t xml:space="preserve">Program Director </w:t>
      </w:r>
      <w:proofErr w:type="gramStart"/>
      <w:r w:rsidRPr="00914CB8">
        <w:rPr>
          <w:rFonts w:ascii="Book Antiqua" w:hAnsi="Book Antiqua"/>
          <w:b/>
        </w:rPr>
        <w:t>( Final</w:t>
      </w:r>
      <w:proofErr w:type="gramEnd"/>
      <w:r w:rsidRPr="00914CB8">
        <w:rPr>
          <w:rFonts w:ascii="Book Antiqua" w:hAnsi="Book Antiqua"/>
          <w:b/>
        </w:rPr>
        <w:t xml:space="preserve"> Year Projects)</w:t>
      </w:r>
      <w:r w:rsidRPr="00914CB8">
        <w:rPr>
          <w:rFonts w:ascii="Book Antiqua" w:hAnsi="Book Antiqua"/>
        </w:rPr>
        <w:tab/>
      </w:r>
      <w:r w:rsidRPr="00914CB8">
        <w:rPr>
          <w:rFonts w:ascii="Book Antiqua" w:hAnsi="Book Antiqua"/>
        </w:rPr>
        <w:tab/>
        <w:t>______________________</w:t>
      </w:r>
    </w:p>
    <w:p w:rsidR="00726769" w:rsidRPr="00914CB8" w:rsidRDefault="00726769" w:rsidP="00726769">
      <w:pPr>
        <w:pStyle w:val="ListParagraph"/>
        <w:rPr>
          <w:rFonts w:ascii="Book Antiqua" w:hAnsi="Book Antiqua"/>
        </w:rPr>
      </w:pPr>
      <w:r w:rsidRPr="00914CB8">
        <w:rPr>
          <w:rFonts w:ascii="Book Antiqua" w:hAnsi="Book Antiqua"/>
        </w:rPr>
        <w:t xml:space="preserve">Department of Computer Science </w:t>
      </w:r>
    </w:p>
    <w:p w:rsidR="00726769" w:rsidRPr="00914CB8" w:rsidRDefault="00726769" w:rsidP="00726769">
      <w:pPr>
        <w:pStyle w:val="ListParagraph"/>
        <w:rPr>
          <w:rFonts w:ascii="Book Antiqua" w:hAnsi="Book Antiqua"/>
        </w:rPr>
      </w:pPr>
      <w:r w:rsidRPr="00914CB8">
        <w:rPr>
          <w:rFonts w:ascii="Book Antiqua" w:hAnsi="Book Antiqua"/>
        </w:rPr>
        <w:t xml:space="preserve">UMT Lahore </w:t>
      </w:r>
    </w:p>
    <w:p w:rsidR="00726769" w:rsidRPr="00914CB8" w:rsidRDefault="00726769" w:rsidP="00726769">
      <w:pPr>
        <w:pStyle w:val="ListParagraph"/>
        <w:rPr>
          <w:ins w:id="40" w:author="8918" w:date="2015-08-27T15:25:00Z"/>
          <w:rFonts w:ascii="Book Antiqua" w:hAnsi="Book Antiqua"/>
          <w:b/>
        </w:rPr>
      </w:pPr>
    </w:p>
    <w:p w:rsidR="00726769" w:rsidRPr="00914CB8" w:rsidRDefault="00726769" w:rsidP="00726769">
      <w:pPr>
        <w:pStyle w:val="ListParagraph"/>
        <w:rPr>
          <w:ins w:id="41" w:author="8918" w:date="2015-08-27T15:24:00Z"/>
          <w:rFonts w:ascii="Book Antiqua" w:hAnsi="Book Antiqua"/>
          <w:b/>
        </w:rPr>
      </w:pPr>
    </w:p>
    <w:p w:rsidR="00726769" w:rsidRPr="00914CB8" w:rsidRDefault="00726769" w:rsidP="00726769">
      <w:pPr>
        <w:pStyle w:val="ListParagraph"/>
        <w:rPr>
          <w:rFonts w:ascii="Book Antiqua" w:hAnsi="Book Antiqua"/>
          <w:b/>
        </w:rPr>
      </w:pPr>
    </w:p>
    <w:p w:rsidR="00726769" w:rsidRPr="00914CB8" w:rsidRDefault="00726769" w:rsidP="00726769">
      <w:pPr>
        <w:pStyle w:val="ListParagraph"/>
        <w:rPr>
          <w:rFonts w:ascii="Book Antiqua" w:hAnsi="Book Antiqua"/>
          <w:b/>
        </w:rPr>
      </w:pPr>
    </w:p>
    <w:p w:rsidR="00726769" w:rsidRPr="00914CB8" w:rsidRDefault="00726769" w:rsidP="00E81CB2">
      <w:pPr>
        <w:pStyle w:val="ListParagraph"/>
        <w:numPr>
          <w:ilvl w:val="0"/>
          <w:numId w:val="4"/>
        </w:numPr>
        <w:rPr>
          <w:rFonts w:ascii="Book Antiqua" w:hAnsi="Book Antiqua"/>
          <w:b/>
        </w:rPr>
      </w:pPr>
      <w:r w:rsidRPr="00914CB8">
        <w:rPr>
          <w:rFonts w:ascii="Book Antiqua" w:hAnsi="Book Antiqua"/>
          <w:b/>
        </w:rPr>
        <w:t xml:space="preserve">Supervisor </w:t>
      </w:r>
      <w:r w:rsidRPr="00914CB8">
        <w:rPr>
          <w:rFonts w:ascii="Book Antiqua" w:hAnsi="Book Antiqua"/>
        </w:rPr>
        <w:t>______________________</w:t>
      </w:r>
    </w:p>
    <w:p w:rsidR="00726769" w:rsidRPr="00914CB8" w:rsidRDefault="00726769" w:rsidP="00726769">
      <w:pPr>
        <w:pStyle w:val="ListParagraph"/>
        <w:rPr>
          <w:rFonts w:ascii="Book Antiqua" w:hAnsi="Book Antiqua"/>
        </w:rPr>
      </w:pPr>
      <w:r w:rsidRPr="00914CB8">
        <w:rPr>
          <w:rFonts w:ascii="Book Antiqua" w:hAnsi="Book Antiqua"/>
        </w:rPr>
        <w:t>Department of Computer Science</w:t>
      </w:r>
    </w:p>
    <w:p w:rsidR="00726769" w:rsidRPr="00914CB8" w:rsidRDefault="00726769" w:rsidP="00726769">
      <w:pPr>
        <w:pStyle w:val="ListParagraph"/>
        <w:rPr>
          <w:rFonts w:ascii="Book Antiqua" w:hAnsi="Book Antiqua"/>
        </w:rPr>
      </w:pPr>
      <w:r w:rsidRPr="00914CB8">
        <w:rPr>
          <w:rFonts w:ascii="Book Antiqua" w:hAnsi="Book Antiqua"/>
        </w:rPr>
        <w:t>UMT Lahore</w:t>
      </w:r>
    </w:p>
    <w:p w:rsidR="00726769" w:rsidRPr="00914CB8" w:rsidRDefault="00726769" w:rsidP="00726769">
      <w:pPr>
        <w:pStyle w:val="ListParagraph"/>
        <w:rPr>
          <w:rFonts w:ascii="Book Antiqua" w:hAnsi="Book Antiqua"/>
          <w:b/>
        </w:rPr>
      </w:pPr>
    </w:p>
    <w:p w:rsidR="00726769" w:rsidRPr="00914CB8" w:rsidRDefault="00726769" w:rsidP="00726769">
      <w:pPr>
        <w:pStyle w:val="ListParagraph"/>
        <w:rPr>
          <w:ins w:id="42" w:author="8918" w:date="2015-08-27T15:25:00Z"/>
          <w:rFonts w:ascii="Book Antiqua" w:hAnsi="Book Antiqua"/>
          <w:b/>
        </w:rPr>
      </w:pPr>
    </w:p>
    <w:p w:rsidR="00726769" w:rsidRPr="00914CB8" w:rsidRDefault="00726769" w:rsidP="00726769">
      <w:pPr>
        <w:pStyle w:val="ListParagraph"/>
        <w:rPr>
          <w:ins w:id="43" w:author="8918" w:date="2015-08-27T15:24:00Z"/>
          <w:rFonts w:ascii="Book Antiqua" w:hAnsi="Book Antiqua"/>
          <w:b/>
        </w:rPr>
      </w:pPr>
    </w:p>
    <w:p w:rsidR="00726769" w:rsidRPr="00914CB8" w:rsidRDefault="00726769" w:rsidP="00726769">
      <w:pPr>
        <w:pStyle w:val="ListParagraph"/>
        <w:rPr>
          <w:rFonts w:ascii="Book Antiqua" w:hAnsi="Book Antiqua"/>
          <w:b/>
        </w:rPr>
      </w:pPr>
    </w:p>
    <w:p w:rsidR="00726769" w:rsidRPr="00914CB8" w:rsidRDefault="00726769" w:rsidP="00E81CB2">
      <w:pPr>
        <w:pStyle w:val="ListParagraph"/>
        <w:numPr>
          <w:ilvl w:val="0"/>
          <w:numId w:val="4"/>
        </w:numPr>
        <w:rPr>
          <w:rFonts w:ascii="Book Antiqua" w:hAnsi="Book Antiqua"/>
          <w:b/>
        </w:rPr>
      </w:pPr>
      <w:r w:rsidRPr="00914CB8">
        <w:rPr>
          <w:rFonts w:ascii="Book Antiqua" w:hAnsi="Book Antiqua"/>
          <w:b/>
        </w:rPr>
        <w:t xml:space="preserve">Co-Supervisor </w:t>
      </w:r>
      <w:r w:rsidRPr="00914CB8">
        <w:rPr>
          <w:rFonts w:ascii="Book Antiqua" w:hAnsi="Book Antiqua"/>
        </w:rPr>
        <w:t>______________________</w:t>
      </w:r>
    </w:p>
    <w:p w:rsidR="00726769" w:rsidRPr="00914CB8" w:rsidRDefault="00726769" w:rsidP="00726769">
      <w:pPr>
        <w:pStyle w:val="ListParagraph"/>
        <w:rPr>
          <w:rFonts w:ascii="Book Antiqua" w:hAnsi="Book Antiqua"/>
        </w:rPr>
      </w:pPr>
    </w:p>
    <w:p w:rsidR="00726769" w:rsidRPr="00914CB8" w:rsidRDefault="00726769" w:rsidP="00726769">
      <w:pPr>
        <w:pStyle w:val="ListParagraph"/>
        <w:rPr>
          <w:rFonts w:ascii="Book Antiqua" w:hAnsi="Book Antiqua"/>
        </w:rPr>
      </w:pPr>
    </w:p>
    <w:p w:rsidR="00726769" w:rsidRPr="00914CB8" w:rsidRDefault="00726769" w:rsidP="00726769">
      <w:pPr>
        <w:pStyle w:val="ListParagraph"/>
        <w:rPr>
          <w:rFonts w:ascii="Book Antiqua" w:hAnsi="Book Antiqua"/>
        </w:rPr>
      </w:pPr>
    </w:p>
    <w:p w:rsidR="00726769" w:rsidRPr="00914CB8" w:rsidDel="0000096F" w:rsidRDefault="00726769" w:rsidP="00E81CB2">
      <w:pPr>
        <w:pStyle w:val="ListParagraph"/>
        <w:numPr>
          <w:ilvl w:val="0"/>
          <w:numId w:val="3"/>
        </w:numPr>
        <w:rPr>
          <w:del w:id="44" w:author="8918" w:date="2015-08-27T15:22:00Z"/>
          <w:rFonts w:ascii="Book Antiqua" w:hAnsi="Book Antiqua"/>
        </w:rPr>
      </w:pPr>
      <w:del w:id="45" w:author="8918" w:date="2015-08-27T15:22:00Z">
        <w:r w:rsidRPr="00914CB8" w:rsidDel="0000096F">
          <w:rPr>
            <w:rFonts w:ascii="Book Antiqua" w:hAnsi="Book Antiqua"/>
            <w:b/>
          </w:rPr>
          <w:delText>External Examiner</w:delText>
        </w:r>
        <w:r w:rsidRPr="00914CB8" w:rsidDel="0000096F">
          <w:rPr>
            <w:rFonts w:ascii="Book Antiqua" w:hAnsi="Book Antiqua"/>
            <w:b/>
          </w:rPr>
          <w:tab/>
        </w:r>
        <w:r w:rsidRPr="00914CB8" w:rsidDel="0000096F">
          <w:rPr>
            <w:rFonts w:ascii="Book Antiqua" w:hAnsi="Book Antiqua"/>
            <w:b/>
          </w:rPr>
          <w:tab/>
        </w:r>
        <w:r w:rsidRPr="00914CB8" w:rsidDel="0000096F">
          <w:rPr>
            <w:rFonts w:ascii="Book Antiqua" w:hAnsi="Book Antiqua"/>
            <w:b/>
          </w:rPr>
          <w:tab/>
        </w:r>
        <w:r w:rsidRPr="00914CB8" w:rsidDel="0000096F">
          <w:rPr>
            <w:rFonts w:ascii="Book Antiqua" w:hAnsi="Book Antiqua"/>
            <w:b/>
          </w:rPr>
          <w:tab/>
        </w:r>
        <w:r w:rsidRPr="00914CB8" w:rsidDel="0000096F">
          <w:rPr>
            <w:rFonts w:ascii="Book Antiqua" w:hAnsi="Book Antiqua"/>
            <w:b/>
          </w:rPr>
          <w:tab/>
          <w:delText>______________________</w:delText>
        </w:r>
      </w:del>
    </w:p>
    <w:p w:rsidR="00726769" w:rsidRPr="00914CB8" w:rsidDel="0000096F" w:rsidRDefault="00726769" w:rsidP="00726769">
      <w:pPr>
        <w:pStyle w:val="ListParagraph"/>
        <w:rPr>
          <w:del w:id="46" w:author="8918" w:date="2015-08-27T15:22:00Z"/>
          <w:rFonts w:ascii="Book Antiqua" w:hAnsi="Book Antiqua"/>
        </w:rPr>
      </w:pPr>
      <w:del w:id="47" w:author="8918" w:date="2015-08-27T15:22:00Z">
        <w:r w:rsidRPr="00914CB8" w:rsidDel="0000096F">
          <w:rPr>
            <w:rFonts w:ascii="Book Antiqua" w:hAnsi="Book Antiqua"/>
          </w:rPr>
          <w:tab/>
        </w:r>
      </w:del>
    </w:p>
    <w:p w:rsidR="00726769" w:rsidRPr="00914CB8" w:rsidDel="0000096F" w:rsidRDefault="00726769" w:rsidP="00726769">
      <w:pPr>
        <w:pStyle w:val="ListParagraph"/>
        <w:rPr>
          <w:del w:id="48" w:author="8918" w:date="2015-08-27T15:22:00Z"/>
          <w:rFonts w:ascii="Book Antiqua" w:hAnsi="Book Antiqua"/>
        </w:rPr>
      </w:pPr>
    </w:p>
    <w:p w:rsidR="00726769" w:rsidRPr="00914CB8" w:rsidDel="0000096F" w:rsidRDefault="00726769" w:rsidP="00726769">
      <w:pPr>
        <w:pStyle w:val="ListParagraph"/>
        <w:rPr>
          <w:del w:id="49" w:author="8918" w:date="2015-08-27T15:22:00Z"/>
          <w:rFonts w:ascii="Book Antiqua" w:hAnsi="Book Antiqua"/>
        </w:rPr>
      </w:pPr>
      <w:del w:id="50" w:author="8918" w:date="2015-08-27T15:22:00Z">
        <w:r w:rsidRPr="00914CB8" w:rsidDel="0000096F">
          <w:rPr>
            <w:rFonts w:ascii="Book Antiqua" w:hAnsi="Book Antiqua"/>
          </w:rPr>
          <w:tab/>
        </w:r>
        <w:r w:rsidRPr="00914CB8" w:rsidDel="0000096F">
          <w:rPr>
            <w:rFonts w:ascii="Book Antiqua" w:hAnsi="Book Antiqua"/>
          </w:rPr>
          <w:tab/>
        </w:r>
        <w:r w:rsidRPr="00914CB8" w:rsidDel="0000096F">
          <w:rPr>
            <w:rFonts w:ascii="Book Antiqua" w:hAnsi="Book Antiqua"/>
          </w:rPr>
          <w:tab/>
        </w:r>
        <w:r w:rsidRPr="00914CB8" w:rsidDel="0000096F">
          <w:rPr>
            <w:rFonts w:ascii="Book Antiqua" w:hAnsi="Book Antiqua"/>
          </w:rPr>
          <w:tab/>
        </w:r>
      </w:del>
    </w:p>
    <w:p w:rsidR="00726769" w:rsidRPr="00914CB8" w:rsidDel="0000096F" w:rsidRDefault="00726769" w:rsidP="00E81CB2">
      <w:pPr>
        <w:pStyle w:val="ListParagraph"/>
        <w:numPr>
          <w:ilvl w:val="0"/>
          <w:numId w:val="3"/>
        </w:numPr>
        <w:rPr>
          <w:del w:id="51" w:author="8918" w:date="2015-08-27T15:22:00Z"/>
          <w:rFonts w:ascii="Book Antiqua" w:hAnsi="Book Antiqua"/>
          <w:b/>
        </w:rPr>
      </w:pPr>
      <w:del w:id="52" w:author="8918" w:date="2015-08-27T15:22:00Z">
        <w:r w:rsidRPr="00914CB8" w:rsidDel="0000096F">
          <w:rPr>
            <w:rFonts w:ascii="Book Antiqua" w:hAnsi="Book Antiqua"/>
            <w:b/>
          </w:rPr>
          <w:delText xml:space="preserve">Controller of Examinations </w:delText>
        </w:r>
        <w:r w:rsidRPr="00914CB8" w:rsidDel="0000096F">
          <w:rPr>
            <w:rFonts w:ascii="Book Antiqua" w:hAnsi="Book Antiqua"/>
            <w:b/>
          </w:rPr>
          <w:tab/>
        </w:r>
        <w:r w:rsidRPr="00914CB8" w:rsidDel="0000096F">
          <w:rPr>
            <w:rFonts w:ascii="Book Antiqua" w:hAnsi="Book Antiqua"/>
            <w:b/>
          </w:rPr>
          <w:tab/>
        </w:r>
        <w:r w:rsidRPr="00914CB8" w:rsidDel="0000096F">
          <w:rPr>
            <w:rFonts w:ascii="Book Antiqua" w:hAnsi="Book Antiqua"/>
            <w:b/>
          </w:rPr>
          <w:tab/>
        </w:r>
        <w:r w:rsidRPr="00914CB8" w:rsidDel="0000096F">
          <w:rPr>
            <w:rFonts w:ascii="Book Antiqua" w:hAnsi="Book Antiqua"/>
            <w:b/>
          </w:rPr>
          <w:tab/>
          <w:delText>______________________</w:delText>
        </w:r>
      </w:del>
    </w:p>
    <w:p w:rsidR="00D5326A" w:rsidRPr="00914CB8" w:rsidRDefault="001B6474" w:rsidP="00D5326A">
      <w:pPr>
        <w:pStyle w:val="Heading1"/>
        <w:numPr>
          <w:ilvl w:val="0"/>
          <w:numId w:val="0"/>
        </w:numPr>
      </w:pPr>
      <w:bookmarkStart w:id="53" w:name="_Toc512445869"/>
      <w:r w:rsidRPr="00914CB8">
        <w:lastRenderedPageBreak/>
        <w:t>Acknowledgements</w:t>
      </w:r>
      <w:bookmarkEnd w:id="53"/>
    </w:p>
    <w:p w:rsidR="00726769" w:rsidRPr="00914CB8" w:rsidRDefault="00726769" w:rsidP="00726769">
      <w:pPr>
        <w:ind w:left="2160" w:firstLine="720"/>
        <w:rPr>
          <w:rFonts w:ascii="Book Antiqua" w:hAnsi="Book Antiqua"/>
          <w:b/>
          <w:sz w:val="24"/>
          <w:szCs w:val="24"/>
        </w:rPr>
      </w:pPr>
    </w:p>
    <w:p w:rsidR="00726769" w:rsidRPr="00914CB8" w:rsidRDefault="00726769" w:rsidP="00726769">
      <w:pPr>
        <w:ind w:left="720" w:firstLine="720"/>
        <w:rPr>
          <w:rFonts w:ascii="Book Antiqua" w:hAnsi="Book Antiqua"/>
          <w:b/>
          <w:sz w:val="24"/>
          <w:szCs w:val="24"/>
        </w:rPr>
      </w:pPr>
    </w:p>
    <w:p w:rsidR="00726769" w:rsidRPr="00914CB8" w:rsidRDefault="00726769" w:rsidP="00726769">
      <w:pPr>
        <w:autoSpaceDE/>
        <w:autoSpaceDN/>
        <w:spacing w:after="200" w:line="276" w:lineRule="auto"/>
        <w:rPr>
          <w:rFonts w:ascii="Book Antiqua" w:hAnsi="Book Antiqua"/>
        </w:rPr>
      </w:pPr>
    </w:p>
    <w:p w:rsidR="00726769" w:rsidRPr="00914CB8" w:rsidRDefault="00726769" w:rsidP="00726769">
      <w:pPr>
        <w:autoSpaceDE/>
        <w:autoSpaceDN/>
        <w:spacing w:after="200" w:line="276" w:lineRule="auto"/>
        <w:rPr>
          <w:rFonts w:ascii="Book Antiqua" w:hAnsi="Book Antiqua"/>
        </w:rPr>
      </w:pPr>
    </w:p>
    <w:p w:rsidR="00726769" w:rsidRPr="00914CB8" w:rsidRDefault="00726769" w:rsidP="00726769">
      <w:pPr>
        <w:autoSpaceDE/>
        <w:autoSpaceDN/>
        <w:spacing w:after="200" w:line="276" w:lineRule="auto"/>
        <w:rPr>
          <w:rFonts w:ascii="Book Antiqua" w:hAnsi="Book Antiqua"/>
        </w:rPr>
      </w:pPr>
    </w:p>
    <w:p w:rsidR="00726769" w:rsidRPr="00914CB8" w:rsidRDefault="00726769" w:rsidP="00726769">
      <w:pPr>
        <w:autoSpaceDE/>
        <w:autoSpaceDN/>
        <w:spacing w:after="200" w:line="276" w:lineRule="auto"/>
        <w:rPr>
          <w:rFonts w:ascii="Book Antiqua" w:hAnsi="Book Antiqua"/>
        </w:rPr>
      </w:pPr>
    </w:p>
    <w:p w:rsidR="00726769" w:rsidRPr="00914CB8" w:rsidRDefault="00726769" w:rsidP="00726769">
      <w:pPr>
        <w:autoSpaceDE/>
        <w:autoSpaceDN/>
        <w:spacing w:after="200" w:line="276" w:lineRule="auto"/>
        <w:rPr>
          <w:rFonts w:ascii="Book Antiqua" w:hAnsi="Book Antiqua"/>
        </w:rPr>
      </w:pPr>
    </w:p>
    <w:p w:rsidR="00726769" w:rsidRPr="00914CB8" w:rsidRDefault="00726769" w:rsidP="00726769">
      <w:pPr>
        <w:autoSpaceDE/>
        <w:autoSpaceDN/>
        <w:spacing w:after="200" w:line="276" w:lineRule="auto"/>
        <w:rPr>
          <w:rFonts w:ascii="Book Antiqua" w:hAnsi="Book Antiqua"/>
        </w:rPr>
      </w:pPr>
    </w:p>
    <w:p w:rsidR="00726769" w:rsidRPr="00914CB8" w:rsidRDefault="00726769" w:rsidP="00726769">
      <w:pPr>
        <w:autoSpaceDE/>
        <w:autoSpaceDN/>
        <w:spacing w:after="200" w:line="276" w:lineRule="auto"/>
        <w:rPr>
          <w:rFonts w:ascii="Book Antiqua" w:hAnsi="Book Antiqua"/>
        </w:rPr>
      </w:pPr>
    </w:p>
    <w:p w:rsidR="00726769" w:rsidRPr="00914CB8" w:rsidRDefault="00726769" w:rsidP="00726769">
      <w:pPr>
        <w:autoSpaceDE/>
        <w:autoSpaceDN/>
        <w:spacing w:after="200" w:line="276" w:lineRule="auto"/>
        <w:rPr>
          <w:rFonts w:ascii="Book Antiqua" w:hAnsi="Book Antiqua"/>
        </w:rPr>
      </w:pPr>
    </w:p>
    <w:p w:rsidR="00726769" w:rsidRPr="00914CB8" w:rsidRDefault="00726769" w:rsidP="00726769">
      <w:pPr>
        <w:autoSpaceDE/>
        <w:autoSpaceDN/>
        <w:spacing w:after="200" w:line="276" w:lineRule="auto"/>
        <w:rPr>
          <w:rFonts w:ascii="Book Antiqua" w:hAnsi="Book Antiqua"/>
        </w:rPr>
      </w:pPr>
    </w:p>
    <w:p w:rsidR="00726769" w:rsidRPr="00914CB8" w:rsidRDefault="00726769" w:rsidP="00726769">
      <w:pPr>
        <w:autoSpaceDE/>
        <w:autoSpaceDN/>
        <w:spacing w:after="200" w:line="276" w:lineRule="auto"/>
        <w:rPr>
          <w:rFonts w:ascii="Book Antiqua" w:hAnsi="Book Antiqua"/>
        </w:rPr>
      </w:pPr>
    </w:p>
    <w:p w:rsidR="00726769" w:rsidRPr="00914CB8" w:rsidRDefault="00726769" w:rsidP="001F5199">
      <w:pPr>
        <w:autoSpaceDE/>
        <w:autoSpaceDN/>
        <w:spacing w:after="200" w:line="276" w:lineRule="auto"/>
        <w:rPr>
          <w:rFonts w:ascii="Book Antiqua" w:hAnsi="Book Antiqua"/>
          <w:b/>
          <w:bCs/>
          <w:noProof/>
          <w:sz w:val="28"/>
          <w:szCs w:val="28"/>
        </w:rPr>
      </w:pPr>
      <w:r w:rsidRPr="00914CB8">
        <w:rPr>
          <w:rFonts w:ascii="Book Antiqua" w:hAnsi="Book Antiqua"/>
        </w:rPr>
        <w:br w:type="page"/>
      </w:r>
    </w:p>
    <w:p w:rsidR="001340F4" w:rsidRPr="00914CB8" w:rsidRDefault="001340F4" w:rsidP="001340F4">
      <w:pPr>
        <w:pStyle w:val="Heading1"/>
        <w:numPr>
          <w:ilvl w:val="0"/>
          <w:numId w:val="0"/>
        </w:numPr>
      </w:pPr>
      <w:bookmarkStart w:id="54" w:name="_Toc512445870"/>
      <w:r w:rsidRPr="00914CB8">
        <w:lastRenderedPageBreak/>
        <w:t>Abstract</w:t>
      </w:r>
      <w:bookmarkEnd w:id="54"/>
    </w:p>
    <w:p w:rsidR="001340F4" w:rsidRPr="00914CB8" w:rsidRDefault="002D767B" w:rsidP="001340F4">
      <w:pPr>
        <w:rPr>
          <w:rFonts w:ascii="Book Antiqua" w:hAnsi="Book Antiqua"/>
        </w:rPr>
      </w:pPr>
      <w:r>
        <w:rPr>
          <w:rFonts w:ascii="Book Antiqua" w:hAnsi="Book Antiqua"/>
        </w:rPr>
        <w:t xml:space="preserve">Population of deaf and hearing impaired </w:t>
      </w:r>
      <w:r w:rsidR="006D3D46">
        <w:rPr>
          <w:rFonts w:ascii="Book Antiqua" w:hAnsi="Book Antiqua"/>
        </w:rPr>
        <w:t>personnel</w:t>
      </w:r>
      <w:r>
        <w:rPr>
          <w:rFonts w:ascii="Book Antiqua" w:hAnsi="Book Antiqua"/>
        </w:rPr>
        <w:t xml:space="preserve"> is increasing day by day and communication gap between hearing impaired and unimpaired </w:t>
      </w:r>
      <w:r w:rsidR="006D3D46">
        <w:rPr>
          <w:rFonts w:ascii="Book Antiqua" w:hAnsi="Book Antiqua"/>
        </w:rPr>
        <w:t>is larger than ever.</w:t>
      </w:r>
      <w:r>
        <w:rPr>
          <w:rFonts w:ascii="Book Antiqua" w:hAnsi="Book Antiqua"/>
        </w:rPr>
        <w:t xml:space="preserve"> </w:t>
      </w:r>
      <w:r w:rsidR="006D3D46">
        <w:rPr>
          <w:rFonts w:ascii="Book Antiqua" w:hAnsi="Book Antiqua"/>
        </w:rPr>
        <w:t>Very few efforts have been done for Pakistan to bridge this gap, this research is intended to facilit</w:t>
      </w:r>
      <w:r w:rsidR="00726276">
        <w:rPr>
          <w:rFonts w:ascii="Book Antiqua" w:hAnsi="Book Antiqua"/>
        </w:rPr>
        <w:t>ate deaf community of Pakistan by proposing</w:t>
      </w:r>
      <w:r w:rsidR="006D3D46">
        <w:rPr>
          <w:rFonts w:ascii="Book Antiqua" w:hAnsi="Book Antiqua"/>
        </w:rPr>
        <w:t xml:space="preserve"> </w:t>
      </w:r>
      <w:r w:rsidR="00A861E9">
        <w:rPr>
          <w:rFonts w:ascii="Book Antiqua" w:hAnsi="Book Antiqua"/>
        </w:rPr>
        <w:t>grammar</w:t>
      </w:r>
      <w:r w:rsidR="006D3D46">
        <w:rPr>
          <w:rFonts w:ascii="Book Antiqua" w:hAnsi="Book Antiqua"/>
        </w:rPr>
        <w:t xml:space="preserve"> </w:t>
      </w:r>
      <w:r w:rsidR="00A861E9">
        <w:rPr>
          <w:rFonts w:ascii="Book Antiqua" w:hAnsi="Book Antiqua"/>
        </w:rPr>
        <w:t>based conversion system for</w:t>
      </w:r>
      <w:r w:rsidR="006D3D46">
        <w:rPr>
          <w:rFonts w:ascii="Book Antiqua" w:hAnsi="Book Antiqua"/>
        </w:rPr>
        <w:t xml:space="preserve"> English and Urdu speech from a media file to </w:t>
      </w:r>
      <w:r w:rsidR="00A861E9">
        <w:rPr>
          <w:rFonts w:ascii="Book Antiqua" w:hAnsi="Book Antiqua"/>
        </w:rPr>
        <w:t xml:space="preserve">equivalent </w:t>
      </w:r>
      <w:r w:rsidR="006D3D46">
        <w:rPr>
          <w:rFonts w:ascii="Book Antiqua" w:hAnsi="Book Antiqua"/>
        </w:rPr>
        <w:t>Pakistan Sign Language</w:t>
      </w:r>
      <w:r w:rsidR="00A861E9">
        <w:rPr>
          <w:rFonts w:ascii="Book Antiqua" w:hAnsi="Book Antiqua"/>
        </w:rPr>
        <w:t xml:space="preserve"> sentences</w:t>
      </w:r>
      <w:r w:rsidR="006D3D46">
        <w:rPr>
          <w:rFonts w:ascii="Book Antiqua" w:hAnsi="Book Antiqua"/>
        </w:rPr>
        <w:t>. For this, we hav</w:t>
      </w:r>
      <w:r w:rsidR="00A861E9">
        <w:rPr>
          <w:rFonts w:ascii="Book Antiqua" w:hAnsi="Book Antiqua"/>
        </w:rPr>
        <w:t>e used API’s and services</w:t>
      </w:r>
      <w:r w:rsidR="006D3D46">
        <w:rPr>
          <w:rFonts w:ascii="Book Antiqua" w:hAnsi="Book Antiqua"/>
        </w:rPr>
        <w:t xml:space="preserve"> like Google Speech Recognition to recognize words spoken in the media file, Google Translation to translate Urdu to English, Machine Learning based python script to punctuate English transcript, Google Natural Language services to Extract Sentences from Transcript and </w:t>
      </w:r>
      <w:r w:rsidR="00A861E9">
        <w:rPr>
          <w:rFonts w:ascii="Book Antiqua" w:hAnsi="Book Antiqua"/>
        </w:rPr>
        <w:t>our English to Pakistan Sign Language</w:t>
      </w:r>
      <w:r w:rsidR="006D3D46">
        <w:rPr>
          <w:rFonts w:ascii="Book Antiqua" w:hAnsi="Book Antiqua"/>
        </w:rPr>
        <w:t xml:space="preserve"> </w:t>
      </w:r>
      <w:r w:rsidR="00A861E9">
        <w:rPr>
          <w:rFonts w:ascii="Book Antiqua" w:hAnsi="Book Antiqua"/>
        </w:rPr>
        <w:t>translation module for conversion to English Sentences to equivalent Pakistan Sign Language Sentences. Our system can recognize audio from multiple video and audio sources which enables</w:t>
      </w:r>
      <w:r w:rsidR="007120F1">
        <w:rPr>
          <w:rFonts w:ascii="Book Antiqua" w:hAnsi="Book Antiqua"/>
        </w:rPr>
        <w:t xml:space="preserve"> us to use this system on vast scale.</w:t>
      </w:r>
      <w:r w:rsidR="00A861E9">
        <w:rPr>
          <w:rFonts w:ascii="Book Antiqua" w:hAnsi="Book Antiqua"/>
        </w:rPr>
        <w:t xml:space="preserve"> </w:t>
      </w:r>
      <w:r w:rsidR="007120F1">
        <w:rPr>
          <w:rFonts w:ascii="Book Antiqua" w:hAnsi="Book Antiqua"/>
        </w:rPr>
        <w:t xml:space="preserve">We gathered data, audio/video sentences and stories, to validate and improve accuracy of our system. </w:t>
      </w:r>
      <w:r w:rsidR="00A861E9">
        <w:rPr>
          <w:rFonts w:ascii="Book Antiqua" w:hAnsi="Book Antiqua"/>
        </w:rPr>
        <w:t>With use of well-developed and intelligent services we were able to achieve 99.30% accuracy in case of sentence recognition and 94.25% accuracy in case to story recognition.</w:t>
      </w:r>
    </w:p>
    <w:bookmarkStart w:id="55" w:name="_Toc512445871" w:displacedByCustomXml="next"/>
    <w:bookmarkStart w:id="56" w:name="_Toc469992066" w:displacedByCustomXml="next"/>
    <w:sdt>
      <w:sdtPr>
        <w:rPr>
          <w:rFonts w:ascii="Times New Roman" w:hAnsi="Times New Roman" w:cs="Times New Roman"/>
          <w:bCs w:val="0"/>
          <w:smallCaps w:val="0"/>
          <w:noProof w:val="0"/>
          <w:sz w:val="22"/>
          <w:szCs w:val="22"/>
        </w:rPr>
        <w:id w:val="29507948"/>
        <w:docPartObj>
          <w:docPartGallery w:val="Table of Contents"/>
          <w:docPartUnique/>
        </w:docPartObj>
      </w:sdtPr>
      <w:sdtContent>
        <w:bookmarkStart w:id="57" w:name="_Toc468114279" w:displacedByCustomXml="prev"/>
        <w:p w:rsidR="002E5832" w:rsidRDefault="001340F4" w:rsidP="00DA11BE">
          <w:pPr>
            <w:pStyle w:val="Heading1"/>
            <w:numPr>
              <w:ilvl w:val="0"/>
              <w:numId w:val="0"/>
            </w:numPr>
          </w:pPr>
          <w:r w:rsidRPr="00914CB8">
            <w:t>Contents</w:t>
          </w:r>
          <w:bookmarkEnd w:id="56"/>
          <w:bookmarkEnd w:id="55"/>
          <w:bookmarkEnd w:id="57"/>
          <w:r w:rsidR="004A1200" w:rsidRPr="00914CB8">
            <w:rPr>
              <w:i/>
              <w:iCs/>
              <w:color w:val="5B9BD5" w:themeColor="accent1"/>
            </w:rPr>
            <w:fldChar w:fldCharType="begin"/>
          </w:r>
          <w:r w:rsidRPr="00914CB8">
            <w:rPr>
              <w:i/>
              <w:iCs/>
              <w:color w:val="5B9BD5" w:themeColor="accent1"/>
            </w:rPr>
            <w:instrText xml:space="preserve"> TOC \o "1-3" \h \z \u </w:instrText>
          </w:r>
          <w:r w:rsidR="004A1200" w:rsidRPr="00914CB8">
            <w:rPr>
              <w:i/>
              <w:iCs/>
              <w:color w:val="5B9BD5" w:themeColor="accent1"/>
            </w:rPr>
            <w:fldChar w:fldCharType="separate"/>
          </w:r>
        </w:p>
        <w:p w:rsidR="002E5832" w:rsidRDefault="002E5832">
          <w:pPr>
            <w:pStyle w:val="TOC1"/>
            <w:tabs>
              <w:tab w:val="right" w:leader="dot" w:pos="8636"/>
            </w:tabs>
            <w:rPr>
              <w:rFonts w:eastAsiaTheme="minorEastAsia" w:cstheme="minorBidi"/>
              <w:b w:val="0"/>
              <w:bCs w:val="0"/>
              <w:caps w:val="0"/>
              <w:noProof/>
              <w:sz w:val="22"/>
              <w:szCs w:val="22"/>
            </w:rPr>
          </w:pPr>
          <w:hyperlink w:anchor="_Toc512445867" w:history="1">
            <w:r w:rsidRPr="00B011FD">
              <w:rPr>
                <w:rStyle w:val="Hyperlink"/>
                <w:noProof/>
              </w:rPr>
              <w:t>Dedication</w:t>
            </w:r>
            <w:r>
              <w:rPr>
                <w:noProof/>
                <w:webHidden/>
              </w:rPr>
              <w:tab/>
            </w:r>
            <w:r>
              <w:rPr>
                <w:noProof/>
                <w:webHidden/>
              </w:rPr>
              <w:fldChar w:fldCharType="begin"/>
            </w:r>
            <w:r>
              <w:rPr>
                <w:noProof/>
                <w:webHidden/>
              </w:rPr>
              <w:instrText xml:space="preserve"> PAGEREF _Toc512445867 \h </w:instrText>
            </w:r>
            <w:r>
              <w:rPr>
                <w:noProof/>
                <w:webHidden/>
              </w:rPr>
            </w:r>
            <w:r>
              <w:rPr>
                <w:noProof/>
                <w:webHidden/>
              </w:rPr>
              <w:fldChar w:fldCharType="separate"/>
            </w:r>
            <w:r>
              <w:rPr>
                <w:noProof/>
                <w:webHidden/>
              </w:rPr>
              <w:t>2</w:t>
            </w:r>
            <w:r>
              <w:rPr>
                <w:noProof/>
                <w:webHidden/>
              </w:rPr>
              <w:fldChar w:fldCharType="end"/>
            </w:r>
          </w:hyperlink>
        </w:p>
        <w:p w:rsidR="002E5832" w:rsidRDefault="002E5832">
          <w:pPr>
            <w:pStyle w:val="TOC1"/>
            <w:tabs>
              <w:tab w:val="right" w:leader="dot" w:pos="8636"/>
            </w:tabs>
            <w:rPr>
              <w:rFonts w:eastAsiaTheme="minorEastAsia" w:cstheme="minorBidi"/>
              <w:b w:val="0"/>
              <w:bCs w:val="0"/>
              <w:caps w:val="0"/>
              <w:noProof/>
              <w:sz w:val="22"/>
              <w:szCs w:val="22"/>
            </w:rPr>
          </w:pPr>
          <w:hyperlink w:anchor="_Toc512445868" w:history="1">
            <w:r w:rsidRPr="00B011FD">
              <w:rPr>
                <w:rStyle w:val="Hyperlink"/>
                <w:noProof/>
              </w:rPr>
              <w:t>Final Approval</w:t>
            </w:r>
            <w:r>
              <w:rPr>
                <w:noProof/>
                <w:webHidden/>
              </w:rPr>
              <w:tab/>
            </w:r>
            <w:r>
              <w:rPr>
                <w:noProof/>
                <w:webHidden/>
              </w:rPr>
              <w:fldChar w:fldCharType="begin"/>
            </w:r>
            <w:r>
              <w:rPr>
                <w:noProof/>
                <w:webHidden/>
              </w:rPr>
              <w:instrText xml:space="preserve"> PAGEREF _Toc512445868 \h </w:instrText>
            </w:r>
            <w:r>
              <w:rPr>
                <w:noProof/>
                <w:webHidden/>
              </w:rPr>
            </w:r>
            <w:r>
              <w:rPr>
                <w:noProof/>
                <w:webHidden/>
              </w:rPr>
              <w:fldChar w:fldCharType="separate"/>
            </w:r>
            <w:r>
              <w:rPr>
                <w:noProof/>
                <w:webHidden/>
              </w:rPr>
              <w:t>3</w:t>
            </w:r>
            <w:r>
              <w:rPr>
                <w:noProof/>
                <w:webHidden/>
              </w:rPr>
              <w:fldChar w:fldCharType="end"/>
            </w:r>
          </w:hyperlink>
        </w:p>
        <w:p w:rsidR="002E5832" w:rsidRDefault="002E5832">
          <w:pPr>
            <w:pStyle w:val="TOC1"/>
            <w:tabs>
              <w:tab w:val="right" w:leader="dot" w:pos="8636"/>
            </w:tabs>
            <w:rPr>
              <w:rFonts w:eastAsiaTheme="minorEastAsia" w:cstheme="minorBidi"/>
              <w:b w:val="0"/>
              <w:bCs w:val="0"/>
              <w:caps w:val="0"/>
              <w:noProof/>
              <w:sz w:val="22"/>
              <w:szCs w:val="22"/>
            </w:rPr>
          </w:pPr>
          <w:hyperlink w:anchor="_Toc512445869" w:history="1">
            <w:r w:rsidRPr="00B011FD">
              <w:rPr>
                <w:rStyle w:val="Hyperlink"/>
                <w:noProof/>
              </w:rPr>
              <w:t>Acknowledgements</w:t>
            </w:r>
            <w:r>
              <w:rPr>
                <w:noProof/>
                <w:webHidden/>
              </w:rPr>
              <w:tab/>
            </w:r>
            <w:r>
              <w:rPr>
                <w:noProof/>
                <w:webHidden/>
              </w:rPr>
              <w:fldChar w:fldCharType="begin"/>
            </w:r>
            <w:r>
              <w:rPr>
                <w:noProof/>
                <w:webHidden/>
              </w:rPr>
              <w:instrText xml:space="preserve"> PAGEREF _Toc512445869 \h </w:instrText>
            </w:r>
            <w:r>
              <w:rPr>
                <w:noProof/>
                <w:webHidden/>
              </w:rPr>
            </w:r>
            <w:r>
              <w:rPr>
                <w:noProof/>
                <w:webHidden/>
              </w:rPr>
              <w:fldChar w:fldCharType="separate"/>
            </w:r>
            <w:r>
              <w:rPr>
                <w:noProof/>
                <w:webHidden/>
              </w:rPr>
              <w:t>4</w:t>
            </w:r>
            <w:r>
              <w:rPr>
                <w:noProof/>
                <w:webHidden/>
              </w:rPr>
              <w:fldChar w:fldCharType="end"/>
            </w:r>
          </w:hyperlink>
        </w:p>
        <w:p w:rsidR="002E5832" w:rsidRDefault="002E5832">
          <w:pPr>
            <w:pStyle w:val="TOC1"/>
            <w:tabs>
              <w:tab w:val="right" w:leader="dot" w:pos="8636"/>
            </w:tabs>
            <w:rPr>
              <w:rFonts w:eastAsiaTheme="minorEastAsia" w:cstheme="minorBidi"/>
              <w:b w:val="0"/>
              <w:bCs w:val="0"/>
              <w:caps w:val="0"/>
              <w:noProof/>
              <w:sz w:val="22"/>
              <w:szCs w:val="22"/>
            </w:rPr>
          </w:pPr>
          <w:hyperlink w:anchor="_Toc512445870" w:history="1">
            <w:r w:rsidRPr="00B011FD">
              <w:rPr>
                <w:rStyle w:val="Hyperlink"/>
                <w:noProof/>
              </w:rPr>
              <w:t>Abstract</w:t>
            </w:r>
            <w:r>
              <w:rPr>
                <w:noProof/>
                <w:webHidden/>
              </w:rPr>
              <w:tab/>
            </w:r>
            <w:r>
              <w:rPr>
                <w:noProof/>
                <w:webHidden/>
              </w:rPr>
              <w:fldChar w:fldCharType="begin"/>
            </w:r>
            <w:r>
              <w:rPr>
                <w:noProof/>
                <w:webHidden/>
              </w:rPr>
              <w:instrText xml:space="preserve"> PAGEREF _Toc512445870 \h </w:instrText>
            </w:r>
            <w:r>
              <w:rPr>
                <w:noProof/>
                <w:webHidden/>
              </w:rPr>
            </w:r>
            <w:r>
              <w:rPr>
                <w:noProof/>
                <w:webHidden/>
              </w:rPr>
              <w:fldChar w:fldCharType="separate"/>
            </w:r>
            <w:r>
              <w:rPr>
                <w:noProof/>
                <w:webHidden/>
              </w:rPr>
              <w:t>5</w:t>
            </w:r>
            <w:r>
              <w:rPr>
                <w:noProof/>
                <w:webHidden/>
              </w:rPr>
              <w:fldChar w:fldCharType="end"/>
            </w:r>
          </w:hyperlink>
        </w:p>
        <w:p w:rsidR="002E5832" w:rsidRDefault="002E5832">
          <w:pPr>
            <w:pStyle w:val="TOC1"/>
            <w:tabs>
              <w:tab w:val="right" w:leader="dot" w:pos="8636"/>
            </w:tabs>
            <w:rPr>
              <w:rFonts w:eastAsiaTheme="minorEastAsia" w:cstheme="minorBidi"/>
              <w:b w:val="0"/>
              <w:bCs w:val="0"/>
              <w:caps w:val="0"/>
              <w:noProof/>
              <w:sz w:val="22"/>
              <w:szCs w:val="22"/>
            </w:rPr>
          </w:pPr>
          <w:hyperlink w:anchor="_Toc512445871" w:history="1">
            <w:r w:rsidRPr="00B011FD">
              <w:rPr>
                <w:rStyle w:val="Hyperlink"/>
                <w:noProof/>
              </w:rPr>
              <w:t>Contents</w:t>
            </w:r>
            <w:r>
              <w:rPr>
                <w:noProof/>
                <w:webHidden/>
              </w:rPr>
              <w:tab/>
            </w:r>
            <w:r>
              <w:rPr>
                <w:noProof/>
                <w:webHidden/>
              </w:rPr>
              <w:fldChar w:fldCharType="begin"/>
            </w:r>
            <w:r>
              <w:rPr>
                <w:noProof/>
                <w:webHidden/>
              </w:rPr>
              <w:instrText xml:space="preserve"> PAGEREF _Toc512445871 \h </w:instrText>
            </w:r>
            <w:r>
              <w:rPr>
                <w:noProof/>
                <w:webHidden/>
              </w:rPr>
            </w:r>
            <w:r>
              <w:rPr>
                <w:noProof/>
                <w:webHidden/>
              </w:rPr>
              <w:fldChar w:fldCharType="separate"/>
            </w:r>
            <w:r>
              <w:rPr>
                <w:noProof/>
                <w:webHidden/>
              </w:rPr>
              <w:t>6</w:t>
            </w:r>
            <w:r>
              <w:rPr>
                <w:noProof/>
                <w:webHidden/>
              </w:rPr>
              <w:fldChar w:fldCharType="end"/>
            </w:r>
          </w:hyperlink>
        </w:p>
        <w:p w:rsidR="002E5832" w:rsidRDefault="002E5832">
          <w:pPr>
            <w:pStyle w:val="TOC1"/>
            <w:tabs>
              <w:tab w:val="right" w:leader="dot" w:pos="8636"/>
            </w:tabs>
            <w:rPr>
              <w:rFonts w:eastAsiaTheme="minorEastAsia" w:cstheme="minorBidi"/>
              <w:b w:val="0"/>
              <w:bCs w:val="0"/>
              <w:caps w:val="0"/>
              <w:noProof/>
              <w:sz w:val="22"/>
              <w:szCs w:val="22"/>
            </w:rPr>
          </w:pPr>
          <w:hyperlink w:anchor="_Toc512445872" w:history="1">
            <w:r w:rsidRPr="00B011FD">
              <w:rPr>
                <w:rStyle w:val="Hyperlink"/>
                <w:noProof/>
              </w:rPr>
              <w:t>Definitions and Acronyms</w:t>
            </w:r>
            <w:r>
              <w:rPr>
                <w:noProof/>
                <w:webHidden/>
              </w:rPr>
              <w:tab/>
            </w:r>
            <w:r>
              <w:rPr>
                <w:noProof/>
                <w:webHidden/>
              </w:rPr>
              <w:fldChar w:fldCharType="begin"/>
            </w:r>
            <w:r>
              <w:rPr>
                <w:noProof/>
                <w:webHidden/>
              </w:rPr>
              <w:instrText xml:space="preserve"> PAGEREF _Toc512445872 \h </w:instrText>
            </w:r>
            <w:r>
              <w:rPr>
                <w:noProof/>
                <w:webHidden/>
              </w:rPr>
            </w:r>
            <w:r>
              <w:rPr>
                <w:noProof/>
                <w:webHidden/>
              </w:rPr>
              <w:fldChar w:fldCharType="separate"/>
            </w:r>
            <w:r>
              <w:rPr>
                <w:noProof/>
                <w:webHidden/>
              </w:rPr>
              <w:t>8</w:t>
            </w:r>
            <w:r>
              <w:rPr>
                <w:noProof/>
                <w:webHidden/>
              </w:rPr>
              <w:fldChar w:fldCharType="end"/>
            </w:r>
          </w:hyperlink>
        </w:p>
        <w:p w:rsidR="002E5832" w:rsidRDefault="002E5832">
          <w:pPr>
            <w:pStyle w:val="TOC1"/>
            <w:tabs>
              <w:tab w:val="right" w:leader="dot" w:pos="8636"/>
            </w:tabs>
            <w:rPr>
              <w:rFonts w:eastAsiaTheme="minorEastAsia" w:cstheme="minorBidi"/>
              <w:b w:val="0"/>
              <w:bCs w:val="0"/>
              <w:caps w:val="0"/>
              <w:noProof/>
              <w:sz w:val="22"/>
              <w:szCs w:val="22"/>
            </w:rPr>
          </w:pPr>
          <w:hyperlink w:anchor="_Toc512445873" w:history="1">
            <w:r w:rsidRPr="00B011FD">
              <w:rPr>
                <w:rStyle w:val="Hyperlink"/>
                <w:noProof/>
              </w:rPr>
              <w:t>List of Figures</w:t>
            </w:r>
            <w:r>
              <w:rPr>
                <w:noProof/>
                <w:webHidden/>
              </w:rPr>
              <w:tab/>
            </w:r>
            <w:r>
              <w:rPr>
                <w:noProof/>
                <w:webHidden/>
              </w:rPr>
              <w:fldChar w:fldCharType="begin"/>
            </w:r>
            <w:r>
              <w:rPr>
                <w:noProof/>
                <w:webHidden/>
              </w:rPr>
              <w:instrText xml:space="preserve"> PAGEREF _Toc512445873 \h </w:instrText>
            </w:r>
            <w:r>
              <w:rPr>
                <w:noProof/>
                <w:webHidden/>
              </w:rPr>
            </w:r>
            <w:r>
              <w:rPr>
                <w:noProof/>
                <w:webHidden/>
              </w:rPr>
              <w:fldChar w:fldCharType="separate"/>
            </w:r>
            <w:r>
              <w:rPr>
                <w:noProof/>
                <w:webHidden/>
              </w:rPr>
              <w:t>9</w:t>
            </w:r>
            <w:r>
              <w:rPr>
                <w:noProof/>
                <w:webHidden/>
              </w:rPr>
              <w:fldChar w:fldCharType="end"/>
            </w:r>
          </w:hyperlink>
        </w:p>
        <w:p w:rsidR="002E5832" w:rsidRDefault="002E5832">
          <w:pPr>
            <w:pStyle w:val="TOC1"/>
            <w:tabs>
              <w:tab w:val="right" w:leader="dot" w:pos="8636"/>
            </w:tabs>
            <w:rPr>
              <w:rFonts w:eastAsiaTheme="minorEastAsia" w:cstheme="minorBidi"/>
              <w:b w:val="0"/>
              <w:bCs w:val="0"/>
              <w:caps w:val="0"/>
              <w:noProof/>
              <w:sz w:val="22"/>
              <w:szCs w:val="22"/>
            </w:rPr>
          </w:pPr>
          <w:hyperlink w:anchor="_Toc512445874" w:history="1">
            <w:r w:rsidRPr="00B011FD">
              <w:rPr>
                <w:rStyle w:val="Hyperlink"/>
                <w:noProof/>
              </w:rPr>
              <w:t>List of Tables</w:t>
            </w:r>
            <w:r>
              <w:rPr>
                <w:noProof/>
                <w:webHidden/>
              </w:rPr>
              <w:tab/>
            </w:r>
            <w:r>
              <w:rPr>
                <w:noProof/>
                <w:webHidden/>
              </w:rPr>
              <w:fldChar w:fldCharType="begin"/>
            </w:r>
            <w:r>
              <w:rPr>
                <w:noProof/>
                <w:webHidden/>
              </w:rPr>
              <w:instrText xml:space="preserve"> PAGEREF _Toc512445874 \h </w:instrText>
            </w:r>
            <w:r>
              <w:rPr>
                <w:noProof/>
                <w:webHidden/>
              </w:rPr>
            </w:r>
            <w:r>
              <w:rPr>
                <w:noProof/>
                <w:webHidden/>
              </w:rPr>
              <w:fldChar w:fldCharType="separate"/>
            </w:r>
            <w:r>
              <w:rPr>
                <w:noProof/>
                <w:webHidden/>
              </w:rPr>
              <w:t>10</w:t>
            </w:r>
            <w:r>
              <w:rPr>
                <w:noProof/>
                <w:webHidden/>
              </w:rPr>
              <w:fldChar w:fldCharType="end"/>
            </w:r>
          </w:hyperlink>
        </w:p>
        <w:p w:rsidR="002E5832" w:rsidRDefault="002E5832">
          <w:pPr>
            <w:pStyle w:val="TOC1"/>
            <w:tabs>
              <w:tab w:val="left" w:pos="440"/>
              <w:tab w:val="right" w:leader="dot" w:pos="8636"/>
            </w:tabs>
            <w:rPr>
              <w:rFonts w:eastAsiaTheme="minorEastAsia" w:cstheme="minorBidi"/>
              <w:b w:val="0"/>
              <w:bCs w:val="0"/>
              <w:caps w:val="0"/>
              <w:noProof/>
              <w:sz w:val="22"/>
              <w:szCs w:val="22"/>
            </w:rPr>
          </w:pPr>
          <w:hyperlink w:anchor="_Toc512445875" w:history="1">
            <w:r w:rsidRPr="00B011FD">
              <w:rPr>
                <w:rStyle w:val="Hyperlink"/>
                <w:noProof/>
              </w:rPr>
              <w:t>1</w:t>
            </w:r>
            <w:r>
              <w:rPr>
                <w:rFonts w:eastAsiaTheme="minorEastAsia" w:cstheme="minorBidi"/>
                <w:b w:val="0"/>
                <w:bCs w:val="0"/>
                <w:caps w:val="0"/>
                <w:noProof/>
                <w:sz w:val="22"/>
                <w:szCs w:val="22"/>
              </w:rPr>
              <w:tab/>
            </w:r>
            <w:r w:rsidRPr="00B011FD">
              <w:rPr>
                <w:rStyle w:val="Hyperlink"/>
                <w:noProof/>
              </w:rPr>
              <w:t>Introduction</w:t>
            </w:r>
            <w:r>
              <w:rPr>
                <w:noProof/>
                <w:webHidden/>
              </w:rPr>
              <w:tab/>
            </w:r>
            <w:r>
              <w:rPr>
                <w:noProof/>
                <w:webHidden/>
              </w:rPr>
              <w:fldChar w:fldCharType="begin"/>
            </w:r>
            <w:r>
              <w:rPr>
                <w:noProof/>
                <w:webHidden/>
              </w:rPr>
              <w:instrText xml:space="preserve"> PAGEREF _Toc512445875 \h </w:instrText>
            </w:r>
            <w:r>
              <w:rPr>
                <w:noProof/>
                <w:webHidden/>
              </w:rPr>
            </w:r>
            <w:r>
              <w:rPr>
                <w:noProof/>
                <w:webHidden/>
              </w:rPr>
              <w:fldChar w:fldCharType="separate"/>
            </w:r>
            <w:r>
              <w:rPr>
                <w:noProof/>
                <w:webHidden/>
              </w:rPr>
              <w:t>11</w:t>
            </w:r>
            <w:r>
              <w:rPr>
                <w:noProof/>
                <w:webHidden/>
              </w:rPr>
              <w:fldChar w:fldCharType="end"/>
            </w:r>
          </w:hyperlink>
        </w:p>
        <w:p w:rsidR="002E5832" w:rsidRDefault="002E5832">
          <w:pPr>
            <w:pStyle w:val="TOC2"/>
            <w:tabs>
              <w:tab w:val="left" w:pos="880"/>
              <w:tab w:val="right" w:leader="dot" w:pos="8636"/>
            </w:tabs>
            <w:rPr>
              <w:rFonts w:eastAsiaTheme="minorEastAsia" w:cstheme="minorBidi"/>
              <w:smallCaps w:val="0"/>
              <w:noProof/>
              <w:sz w:val="22"/>
              <w:szCs w:val="22"/>
            </w:rPr>
          </w:pPr>
          <w:hyperlink w:anchor="_Toc512445876" w:history="1">
            <w:r w:rsidRPr="00B011FD">
              <w:rPr>
                <w:rStyle w:val="Hyperlink"/>
                <w:noProof/>
              </w:rPr>
              <w:t>1.1</w:t>
            </w:r>
            <w:r>
              <w:rPr>
                <w:rFonts w:eastAsiaTheme="minorEastAsia" w:cstheme="minorBidi"/>
                <w:smallCaps w:val="0"/>
                <w:noProof/>
                <w:sz w:val="22"/>
                <w:szCs w:val="22"/>
              </w:rPr>
              <w:tab/>
            </w:r>
            <w:r w:rsidRPr="00B011FD">
              <w:rPr>
                <w:rStyle w:val="Hyperlink"/>
                <w:noProof/>
              </w:rPr>
              <w:t>Sign Language</w:t>
            </w:r>
            <w:r>
              <w:rPr>
                <w:noProof/>
                <w:webHidden/>
              </w:rPr>
              <w:tab/>
            </w:r>
            <w:r>
              <w:rPr>
                <w:noProof/>
                <w:webHidden/>
              </w:rPr>
              <w:fldChar w:fldCharType="begin"/>
            </w:r>
            <w:r>
              <w:rPr>
                <w:noProof/>
                <w:webHidden/>
              </w:rPr>
              <w:instrText xml:space="preserve"> PAGEREF _Toc512445876 \h </w:instrText>
            </w:r>
            <w:r>
              <w:rPr>
                <w:noProof/>
                <w:webHidden/>
              </w:rPr>
            </w:r>
            <w:r>
              <w:rPr>
                <w:noProof/>
                <w:webHidden/>
              </w:rPr>
              <w:fldChar w:fldCharType="separate"/>
            </w:r>
            <w:r>
              <w:rPr>
                <w:noProof/>
                <w:webHidden/>
              </w:rPr>
              <w:t>11</w:t>
            </w:r>
            <w:r>
              <w:rPr>
                <w:noProof/>
                <w:webHidden/>
              </w:rPr>
              <w:fldChar w:fldCharType="end"/>
            </w:r>
          </w:hyperlink>
        </w:p>
        <w:p w:rsidR="002E5832" w:rsidRDefault="002E5832">
          <w:pPr>
            <w:pStyle w:val="TOC2"/>
            <w:tabs>
              <w:tab w:val="left" w:pos="880"/>
              <w:tab w:val="right" w:leader="dot" w:pos="8636"/>
            </w:tabs>
            <w:rPr>
              <w:rFonts w:eastAsiaTheme="minorEastAsia" w:cstheme="minorBidi"/>
              <w:smallCaps w:val="0"/>
              <w:noProof/>
              <w:sz w:val="22"/>
              <w:szCs w:val="22"/>
            </w:rPr>
          </w:pPr>
          <w:hyperlink w:anchor="_Toc512445877" w:history="1">
            <w:r w:rsidRPr="00B011FD">
              <w:rPr>
                <w:rStyle w:val="Hyperlink"/>
                <w:noProof/>
              </w:rPr>
              <w:t>1.2</w:t>
            </w:r>
            <w:r>
              <w:rPr>
                <w:rFonts w:eastAsiaTheme="minorEastAsia" w:cstheme="minorBidi"/>
                <w:smallCaps w:val="0"/>
                <w:noProof/>
                <w:sz w:val="22"/>
                <w:szCs w:val="22"/>
              </w:rPr>
              <w:tab/>
            </w:r>
            <w:r w:rsidRPr="00B011FD">
              <w:rPr>
                <w:rStyle w:val="Hyperlink"/>
                <w:noProof/>
              </w:rPr>
              <w:t>Problem Definition</w:t>
            </w:r>
            <w:r>
              <w:rPr>
                <w:noProof/>
                <w:webHidden/>
              </w:rPr>
              <w:tab/>
            </w:r>
            <w:r>
              <w:rPr>
                <w:noProof/>
                <w:webHidden/>
              </w:rPr>
              <w:fldChar w:fldCharType="begin"/>
            </w:r>
            <w:r>
              <w:rPr>
                <w:noProof/>
                <w:webHidden/>
              </w:rPr>
              <w:instrText xml:space="preserve"> PAGEREF _Toc512445877 \h </w:instrText>
            </w:r>
            <w:r>
              <w:rPr>
                <w:noProof/>
                <w:webHidden/>
              </w:rPr>
            </w:r>
            <w:r>
              <w:rPr>
                <w:noProof/>
                <w:webHidden/>
              </w:rPr>
              <w:fldChar w:fldCharType="separate"/>
            </w:r>
            <w:r>
              <w:rPr>
                <w:noProof/>
                <w:webHidden/>
              </w:rPr>
              <w:t>11</w:t>
            </w:r>
            <w:r>
              <w:rPr>
                <w:noProof/>
                <w:webHidden/>
              </w:rPr>
              <w:fldChar w:fldCharType="end"/>
            </w:r>
          </w:hyperlink>
        </w:p>
        <w:p w:rsidR="002E5832" w:rsidRDefault="002E5832">
          <w:pPr>
            <w:pStyle w:val="TOC3"/>
            <w:tabs>
              <w:tab w:val="left" w:pos="1100"/>
              <w:tab w:val="right" w:leader="dot" w:pos="8636"/>
            </w:tabs>
            <w:rPr>
              <w:rFonts w:eastAsiaTheme="minorEastAsia" w:cstheme="minorBidi"/>
              <w:i w:val="0"/>
              <w:iCs w:val="0"/>
              <w:noProof/>
              <w:sz w:val="22"/>
              <w:szCs w:val="22"/>
            </w:rPr>
          </w:pPr>
          <w:hyperlink w:anchor="_Toc512445878" w:history="1">
            <w:r w:rsidRPr="00B011FD">
              <w:rPr>
                <w:rStyle w:val="Hyperlink"/>
                <w:noProof/>
              </w:rPr>
              <w:t>1.1.1</w:t>
            </w:r>
            <w:r>
              <w:rPr>
                <w:rFonts w:eastAsiaTheme="minorEastAsia" w:cstheme="minorBidi"/>
                <w:i w:val="0"/>
                <w:iCs w:val="0"/>
                <w:noProof/>
                <w:sz w:val="22"/>
                <w:szCs w:val="22"/>
              </w:rPr>
              <w:tab/>
            </w:r>
            <w:r w:rsidRPr="00B011FD">
              <w:rPr>
                <w:rStyle w:val="Hyperlink"/>
                <w:noProof/>
              </w:rPr>
              <w:t>Problem Overview</w:t>
            </w:r>
            <w:r>
              <w:rPr>
                <w:noProof/>
                <w:webHidden/>
              </w:rPr>
              <w:tab/>
            </w:r>
            <w:r>
              <w:rPr>
                <w:noProof/>
                <w:webHidden/>
              </w:rPr>
              <w:fldChar w:fldCharType="begin"/>
            </w:r>
            <w:r>
              <w:rPr>
                <w:noProof/>
                <w:webHidden/>
              </w:rPr>
              <w:instrText xml:space="preserve"> PAGEREF _Toc512445878 \h </w:instrText>
            </w:r>
            <w:r>
              <w:rPr>
                <w:noProof/>
                <w:webHidden/>
              </w:rPr>
            </w:r>
            <w:r>
              <w:rPr>
                <w:noProof/>
                <w:webHidden/>
              </w:rPr>
              <w:fldChar w:fldCharType="separate"/>
            </w:r>
            <w:r>
              <w:rPr>
                <w:noProof/>
                <w:webHidden/>
              </w:rPr>
              <w:t>11</w:t>
            </w:r>
            <w:r>
              <w:rPr>
                <w:noProof/>
                <w:webHidden/>
              </w:rPr>
              <w:fldChar w:fldCharType="end"/>
            </w:r>
          </w:hyperlink>
        </w:p>
        <w:p w:rsidR="002E5832" w:rsidRDefault="002E5832">
          <w:pPr>
            <w:pStyle w:val="TOC3"/>
            <w:tabs>
              <w:tab w:val="left" w:pos="1100"/>
              <w:tab w:val="right" w:leader="dot" w:pos="8636"/>
            </w:tabs>
            <w:rPr>
              <w:rFonts w:eastAsiaTheme="minorEastAsia" w:cstheme="minorBidi"/>
              <w:i w:val="0"/>
              <w:iCs w:val="0"/>
              <w:noProof/>
              <w:sz w:val="22"/>
              <w:szCs w:val="22"/>
            </w:rPr>
          </w:pPr>
          <w:hyperlink w:anchor="_Toc512445879" w:history="1">
            <w:r w:rsidRPr="00B011FD">
              <w:rPr>
                <w:rStyle w:val="Hyperlink"/>
                <w:noProof/>
              </w:rPr>
              <w:t>1.1.2</w:t>
            </w:r>
            <w:r>
              <w:rPr>
                <w:rFonts w:eastAsiaTheme="minorEastAsia" w:cstheme="minorBidi"/>
                <w:i w:val="0"/>
                <w:iCs w:val="0"/>
                <w:noProof/>
                <w:sz w:val="22"/>
                <w:szCs w:val="22"/>
              </w:rPr>
              <w:tab/>
            </w:r>
            <w:r w:rsidRPr="00B011FD">
              <w:rPr>
                <w:rStyle w:val="Hyperlink"/>
                <w:noProof/>
              </w:rPr>
              <w:t>Purpose</w:t>
            </w:r>
            <w:r>
              <w:rPr>
                <w:noProof/>
                <w:webHidden/>
              </w:rPr>
              <w:tab/>
            </w:r>
            <w:r>
              <w:rPr>
                <w:noProof/>
                <w:webHidden/>
              </w:rPr>
              <w:fldChar w:fldCharType="begin"/>
            </w:r>
            <w:r>
              <w:rPr>
                <w:noProof/>
                <w:webHidden/>
              </w:rPr>
              <w:instrText xml:space="preserve"> PAGEREF _Toc512445879 \h </w:instrText>
            </w:r>
            <w:r>
              <w:rPr>
                <w:noProof/>
                <w:webHidden/>
              </w:rPr>
            </w:r>
            <w:r>
              <w:rPr>
                <w:noProof/>
                <w:webHidden/>
              </w:rPr>
              <w:fldChar w:fldCharType="separate"/>
            </w:r>
            <w:r>
              <w:rPr>
                <w:noProof/>
                <w:webHidden/>
              </w:rPr>
              <w:t>12</w:t>
            </w:r>
            <w:r>
              <w:rPr>
                <w:noProof/>
                <w:webHidden/>
              </w:rPr>
              <w:fldChar w:fldCharType="end"/>
            </w:r>
          </w:hyperlink>
        </w:p>
        <w:p w:rsidR="002E5832" w:rsidRDefault="002E5832">
          <w:pPr>
            <w:pStyle w:val="TOC3"/>
            <w:tabs>
              <w:tab w:val="left" w:pos="1100"/>
              <w:tab w:val="right" w:leader="dot" w:pos="8636"/>
            </w:tabs>
            <w:rPr>
              <w:rFonts w:eastAsiaTheme="minorEastAsia" w:cstheme="minorBidi"/>
              <w:i w:val="0"/>
              <w:iCs w:val="0"/>
              <w:noProof/>
              <w:sz w:val="22"/>
              <w:szCs w:val="22"/>
            </w:rPr>
          </w:pPr>
          <w:hyperlink w:anchor="_Toc512445880" w:history="1">
            <w:r w:rsidRPr="00B011FD">
              <w:rPr>
                <w:rStyle w:val="Hyperlink"/>
                <w:noProof/>
              </w:rPr>
              <w:t>1.1.3</w:t>
            </w:r>
            <w:r>
              <w:rPr>
                <w:rFonts w:eastAsiaTheme="minorEastAsia" w:cstheme="minorBidi"/>
                <w:i w:val="0"/>
                <w:iCs w:val="0"/>
                <w:noProof/>
                <w:sz w:val="22"/>
                <w:szCs w:val="22"/>
              </w:rPr>
              <w:tab/>
            </w:r>
            <w:r w:rsidRPr="00B011FD">
              <w:rPr>
                <w:rStyle w:val="Hyperlink"/>
                <w:noProof/>
              </w:rPr>
              <w:t>Research Objectives</w:t>
            </w:r>
            <w:r>
              <w:rPr>
                <w:noProof/>
                <w:webHidden/>
              </w:rPr>
              <w:tab/>
            </w:r>
            <w:r>
              <w:rPr>
                <w:noProof/>
                <w:webHidden/>
              </w:rPr>
              <w:fldChar w:fldCharType="begin"/>
            </w:r>
            <w:r>
              <w:rPr>
                <w:noProof/>
                <w:webHidden/>
              </w:rPr>
              <w:instrText xml:space="preserve"> PAGEREF _Toc512445880 \h </w:instrText>
            </w:r>
            <w:r>
              <w:rPr>
                <w:noProof/>
                <w:webHidden/>
              </w:rPr>
            </w:r>
            <w:r>
              <w:rPr>
                <w:noProof/>
                <w:webHidden/>
              </w:rPr>
              <w:fldChar w:fldCharType="separate"/>
            </w:r>
            <w:r>
              <w:rPr>
                <w:noProof/>
                <w:webHidden/>
              </w:rPr>
              <w:t>12</w:t>
            </w:r>
            <w:r>
              <w:rPr>
                <w:noProof/>
                <w:webHidden/>
              </w:rPr>
              <w:fldChar w:fldCharType="end"/>
            </w:r>
          </w:hyperlink>
        </w:p>
        <w:p w:rsidR="002E5832" w:rsidRDefault="002E5832">
          <w:pPr>
            <w:pStyle w:val="TOC3"/>
            <w:tabs>
              <w:tab w:val="left" w:pos="1100"/>
              <w:tab w:val="right" w:leader="dot" w:pos="8636"/>
            </w:tabs>
            <w:rPr>
              <w:rFonts w:eastAsiaTheme="minorEastAsia" w:cstheme="minorBidi"/>
              <w:i w:val="0"/>
              <w:iCs w:val="0"/>
              <w:noProof/>
              <w:sz w:val="22"/>
              <w:szCs w:val="22"/>
            </w:rPr>
          </w:pPr>
          <w:hyperlink w:anchor="_Toc512445881" w:history="1">
            <w:r w:rsidRPr="00B011FD">
              <w:rPr>
                <w:rStyle w:val="Hyperlink"/>
                <w:noProof/>
              </w:rPr>
              <w:t>1.1.4</w:t>
            </w:r>
            <w:r>
              <w:rPr>
                <w:rFonts w:eastAsiaTheme="minorEastAsia" w:cstheme="minorBidi"/>
                <w:i w:val="0"/>
                <w:iCs w:val="0"/>
                <w:noProof/>
                <w:sz w:val="22"/>
                <w:szCs w:val="22"/>
              </w:rPr>
              <w:tab/>
            </w:r>
            <w:r w:rsidRPr="00B011FD">
              <w:rPr>
                <w:rStyle w:val="Hyperlink"/>
                <w:noProof/>
              </w:rPr>
              <w:t>Research Questions</w:t>
            </w:r>
            <w:r>
              <w:rPr>
                <w:noProof/>
                <w:webHidden/>
              </w:rPr>
              <w:tab/>
            </w:r>
            <w:r>
              <w:rPr>
                <w:noProof/>
                <w:webHidden/>
              </w:rPr>
              <w:fldChar w:fldCharType="begin"/>
            </w:r>
            <w:r>
              <w:rPr>
                <w:noProof/>
                <w:webHidden/>
              </w:rPr>
              <w:instrText xml:space="preserve"> PAGEREF _Toc512445881 \h </w:instrText>
            </w:r>
            <w:r>
              <w:rPr>
                <w:noProof/>
                <w:webHidden/>
              </w:rPr>
            </w:r>
            <w:r>
              <w:rPr>
                <w:noProof/>
                <w:webHidden/>
              </w:rPr>
              <w:fldChar w:fldCharType="separate"/>
            </w:r>
            <w:r>
              <w:rPr>
                <w:noProof/>
                <w:webHidden/>
              </w:rPr>
              <w:t>13</w:t>
            </w:r>
            <w:r>
              <w:rPr>
                <w:noProof/>
                <w:webHidden/>
              </w:rPr>
              <w:fldChar w:fldCharType="end"/>
            </w:r>
          </w:hyperlink>
        </w:p>
        <w:p w:rsidR="002E5832" w:rsidRDefault="002E5832">
          <w:pPr>
            <w:pStyle w:val="TOC3"/>
            <w:tabs>
              <w:tab w:val="left" w:pos="1100"/>
              <w:tab w:val="right" w:leader="dot" w:pos="8636"/>
            </w:tabs>
            <w:rPr>
              <w:rFonts w:eastAsiaTheme="minorEastAsia" w:cstheme="minorBidi"/>
              <w:i w:val="0"/>
              <w:iCs w:val="0"/>
              <w:noProof/>
              <w:sz w:val="22"/>
              <w:szCs w:val="22"/>
            </w:rPr>
          </w:pPr>
          <w:hyperlink w:anchor="_Toc512445882" w:history="1">
            <w:r w:rsidRPr="00B011FD">
              <w:rPr>
                <w:rStyle w:val="Hyperlink"/>
                <w:noProof/>
              </w:rPr>
              <w:t>1.1.5</w:t>
            </w:r>
            <w:r>
              <w:rPr>
                <w:rFonts w:eastAsiaTheme="minorEastAsia" w:cstheme="minorBidi"/>
                <w:i w:val="0"/>
                <w:iCs w:val="0"/>
                <w:noProof/>
                <w:sz w:val="22"/>
                <w:szCs w:val="22"/>
              </w:rPr>
              <w:tab/>
            </w:r>
            <w:r w:rsidRPr="00B011FD">
              <w:rPr>
                <w:rStyle w:val="Hyperlink"/>
                <w:noProof/>
              </w:rPr>
              <w:t>Outcomes</w:t>
            </w:r>
            <w:r>
              <w:rPr>
                <w:noProof/>
                <w:webHidden/>
              </w:rPr>
              <w:tab/>
            </w:r>
            <w:r>
              <w:rPr>
                <w:noProof/>
                <w:webHidden/>
              </w:rPr>
              <w:fldChar w:fldCharType="begin"/>
            </w:r>
            <w:r>
              <w:rPr>
                <w:noProof/>
                <w:webHidden/>
              </w:rPr>
              <w:instrText xml:space="preserve"> PAGEREF _Toc512445882 \h </w:instrText>
            </w:r>
            <w:r>
              <w:rPr>
                <w:noProof/>
                <w:webHidden/>
              </w:rPr>
            </w:r>
            <w:r>
              <w:rPr>
                <w:noProof/>
                <w:webHidden/>
              </w:rPr>
              <w:fldChar w:fldCharType="separate"/>
            </w:r>
            <w:r>
              <w:rPr>
                <w:noProof/>
                <w:webHidden/>
              </w:rPr>
              <w:t>13</w:t>
            </w:r>
            <w:r>
              <w:rPr>
                <w:noProof/>
                <w:webHidden/>
              </w:rPr>
              <w:fldChar w:fldCharType="end"/>
            </w:r>
          </w:hyperlink>
        </w:p>
        <w:p w:rsidR="002E5832" w:rsidRDefault="002E5832">
          <w:pPr>
            <w:pStyle w:val="TOC2"/>
            <w:tabs>
              <w:tab w:val="left" w:pos="880"/>
              <w:tab w:val="right" w:leader="dot" w:pos="8636"/>
            </w:tabs>
            <w:rPr>
              <w:rFonts w:eastAsiaTheme="minorEastAsia" w:cstheme="minorBidi"/>
              <w:smallCaps w:val="0"/>
              <w:noProof/>
              <w:sz w:val="22"/>
              <w:szCs w:val="22"/>
            </w:rPr>
          </w:pPr>
          <w:hyperlink w:anchor="_Toc512445883" w:history="1">
            <w:r w:rsidRPr="00B011FD">
              <w:rPr>
                <w:rStyle w:val="Hyperlink"/>
                <w:noProof/>
              </w:rPr>
              <w:t>1.3</w:t>
            </w:r>
            <w:r>
              <w:rPr>
                <w:rFonts w:eastAsiaTheme="minorEastAsia" w:cstheme="minorBidi"/>
                <w:smallCaps w:val="0"/>
                <w:noProof/>
                <w:sz w:val="22"/>
                <w:szCs w:val="22"/>
              </w:rPr>
              <w:tab/>
            </w:r>
            <w:r w:rsidRPr="00B011FD">
              <w:rPr>
                <w:rStyle w:val="Hyperlink"/>
                <w:noProof/>
              </w:rPr>
              <w:t>Scope</w:t>
            </w:r>
            <w:r>
              <w:rPr>
                <w:noProof/>
                <w:webHidden/>
              </w:rPr>
              <w:tab/>
            </w:r>
            <w:r>
              <w:rPr>
                <w:noProof/>
                <w:webHidden/>
              </w:rPr>
              <w:fldChar w:fldCharType="begin"/>
            </w:r>
            <w:r>
              <w:rPr>
                <w:noProof/>
                <w:webHidden/>
              </w:rPr>
              <w:instrText xml:space="preserve"> PAGEREF _Toc512445883 \h </w:instrText>
            </w:r>
            <w:r>
              <w:rPr>
                <w:noProof/>
                <w:webHidden/>
              </w:rPr>
            </w:r>
            <w:r>
              <w:rPr>
                <w:noProof/>
                <w:webHidden/>
              </w:rPr>
              <w:fldChar w:fldCharType="separate"/>
            </w:r>
            <w:r>
              <w:rPr>
                <w:noProof/>
                <w:webHidden/>
              </w:rPr>
              <w:t>13</w:t>
            </w:r>
            <w:r>
              <w:rPr>
                <w:noProof/>
                <w:webHidden/>
              </w:rPr>
              <w:fldChar w:fldCharType="end"/>
            </w:r>
          </w:hyperlink>
        </w:p>
        <w:p w:rsidR="002E5832" w:rsidRDefault="002E5832">
          <w:pPr>
            <w:pStyle w:val="TOC2"/>
            <w:tabs>
              <w:tab w:val="left" w:pos="880"/>
              <w:tab w:val="right" w:leader="dot" w:pos="8636"/>
            </w:tabs>
            <w:rPr>
              <w:rFonts w:eastAsiaTheme="minorEastAsia" w:cstheme="minorBidi"/>
              <w:smallCaps w:val="0"/>
              <w:noProof/>
              <w:sz w:val="22"/>
              <w:szCs w:val="22"/>
            </w:rPr>
          </w:pPr>
          <w:hyperlink w:anchor="_Toc512445884" w:history="1">
            <w:r w:rsidRPr="00B011FD">
              <w:rPr>
                <w:rStyle w:val="Hyperlink"/>
                <w:noProof/>
              </w:rPr>
              <w:t>1.4</w:t>
            </w:r>
            <w:r>
              <w:rPr>
                <w:rFonts w:eastAsiaTheme="minorEastAsia" w:cstheme="minorBidi"/>
                <w:smallCaps w:val="0"/>
                <w:noProof/>
                <w:sz w:val="22"/>
                <w:szCs w:val="22"/>
              </w:rPr>
              <w:tab/>
            </w:r>
            <w:r w:rsidRPr="00B011FD">
              <w:rPr>
                <w:rStyle w:val="Hyperlink"/>
                <w:noProof/>
              </w:rPr>
              <w:t>Significance / Potentials</w:t>
            </w:r>
            <w:r>
              <w:rPr>
                <w:noProof/>
                <w:webHidden/>
              </w:rPr>
              <w:tab/>
            </w:r>
            <w:r>
              <w:rPr>
                <w:noProof/>
                <w:webHidden/>
              </w:rPr>
              <w:fldChar w:fldCharType="begin"/>
            </w:r>
            <w:r>
              <w:rPr>
                <w:noProof/>
                <w:webHidden/>
              </w:rPr>
              <w:instrText xml:space="preserve"> PAGEREF _Toc512445884 \h </w:instrText>
            </w:r>
            <w:r>
              <w:rPr>
                <w:noProof/>
                <w:webHidden/>
              </w:rPr>
            </w:r>
            <w:r>
              <w:rPr>
                <w:noProof/>
                <w:webHidden/>
              </w:rPr>
              <w:fldChar w:fldCharType="separate"/>
            </w:r>
            <w:r>
              <w:rPr>
                <w:noProof/>
                <w:webHidden/>
              </w:rPr>
              <w:t>13</w:t>
            </w:r>
            <w:r>
              <w:rPr>
                <w:noProof/>
                <w:webHidden/>
              </w:rPr>
              <w:fldChar w:fldCharType="end"/>
            </w:r>
          </w:hyperlink>
        </w:p>
        <w:p w:rsidR="002E5832" w:rsidRDefault="002E5832">
          <w:pPr>
            <w:pStyle w:val="TOC3"/>
            <w:tabs>
              <w:tab w:val="left" w:pos="1100"/>
              <w:tab w:val="right" w:leader="dot" w:pos="8636"/>
            </w:tabs>
            <w:rPr>
              <w:rFonts w:eastAsiaTheme="minorEastAsia" w:cstheme="minorBidi"/>
              <w:i w:val="0"/>
              <w:iCs w:val="0"/>
              <w:noProof/>
              <w:sz w:val="22"/>
              <w:szCs w:val="22"/>
            </w:rPr>
          </w:pPr>
          <w:hyperlink w:anchor="_Toc512445885" w:history="1">
            <w:r w:rsidRPr="00B011FD">
              <w:rPr>
                <w:rStyle w:val="Hyperlink"/>
                <w:rFonts w:ascii="Book Antiqua" w:hAnsi="Book Antiqua"/>
                <w:noProof/>
              </w:rPr>
              <w:t>1.4.1</w:t>
            </w:r>
            <w:r>
              <w:rPr>
                <w:rFonts w:eastAsiaTheme="minorEastAsia" w:cstheme="minorBidi"/>
                <w:i w:val="0"/>
                <w:iCs w:val="0"/>
                <w:noProof/>
                <w:sz w:val="22"/>
                <w:szCs w:val="22"/>
              </w:rPr>
              <w:tab/>
            </w:r>
            <w:r w:rsidRPr="00B011FD">
              <w:rPr>
                <w:rStyle w:val="Hyperlink"/>
                <w:rFonts w:ascii="Book Antiqua" w:hAnsi="Book Antiqua"/>
                <w:noProof/>
              </w:rPr>
              <w:t>Educational Sector</w:t>
            </w:r>
            <w:r>
              <w:rPr>
                <w:noProof/>
                <w:webHidden/>
              </w:rPr>
              <w:tab/>
            </w:r>
            <w:r>
              <w:rPr>
                <w:noProof/>
                <w:webHidden/>
              </w:rPr>
              <w:fldChar w:fldCharType="begin"/>
            </w:r>
            <w:r>
              <w:rPr>
                <w:noProof/>
                <w:webHidden/>
              </w:rPr>
              <w:instrText xml:space="preserve"> PAGEREF _Toc512445885 \h </w:instrText>
            </w:r>
            <w:r>
              <w:rPr>
                <w:noProof/>
                <w:webHidden/>
              </w:rPr>
            </w:r>
            <w:r>
              <w:rPr>
                <w:noProof/>
                <w:webHidden/>
              </w:rPr>
              <w:fldChar w:fldCharType="separate"/>
            </w:r>
            <w:r>
              <w:rPr>
                <w:noProof/>
                <w:webHidden/>
              </w:rPr>
              <w:t>13</w:t>
            </w:r>
            <w:r>
              <w:rPr>
                <w:noProof/>
                <w:webHidden/>
              </w:rPr>
              <w:fldChar w:fldCharType="end"/>
            </w:r>
          </w:hyperlink>
        </w:p>
        <w:p w:rsidR="002E5832" w:rsidRDefault="002E5832">
          <w:pPr>
            <w:pStyle w:val="TOC3"/>
            <w:tabs>
              <w:tab w:val="left" w:pos="1100"/>
              <w:tab w:val="right" w:leader="dot" w:pos="8636"/>
            </w:tabs>
            <w:rPr>
              <w:rFonts w:eastAsiaTheme="minorEastAsia" w:cstheme="minorBidi"/>
              <w:i w:val="0"/>
              <w:iCs w:val="0"/>
              <w:noProof/>
              <w:sz w:val="22"/>
              <w:szCs w:val="22"/>
            </w:rPr>
          </w:pPr>
          <w:hyperlink w:anchor="_Toc512445886" w:history="1">
            <w:r w:rsidRPr="00B011FD">
              <w:rPr>
                <w:rStyle w:val="Hyperlink"/>
                <w:rFonts w:ascii="Book Antiqua" w:hAnsi="Book Antiqua"/>
                <w:noProof/>
              </w:rPr>
              <w:t>1.4.2</w:t>
            </w:r>
            <w:r>
              <w:rPr>
                <w:rFonts w:eastAsiaTheme="minorEastAsia" w:cstheme="minorBidi"/>
                <w:i w:val="0"/>
                <w:iCs w:val="0"/>
                <w:noProof/>
                <w:sz w:val="22"/>
                <w:szCs w:val="22"/>
              </w:rPr>
              <w:tab/>
            </w:r>
            <w:r w:rsidRPr="00B011FD">
              <w:rPr>
                <w:rStyle w:val="Hyperlink"/>
                <w:rFonts w:ascii="Book Antiqua" w:hAnsi="Book Antiqua"/>
                <w:noProof/>
              </w:rPr>
              <w:t>Health Sector</w:t>
            </w:r>
            <w:r>
              <w:rPr>
                <w:noProof/>
                <w:webHidden/>
              </w:rPr>
              <w:tab/>
            </w:r>
            <w:r>
              <w:rPr>
                <w:noProof/>
                <w:webHidden/>
              </w:rPr>
              <w:fldChar w:fldCharType="begin"/>
            </w:r>
            <w:r>
              <w:rPr>
                <w:noProof/>
                <w:webHidden/>
              </w:rPr>
              <w:instrText xml:space="preserve"> PAGEREF _Toc512445886 \h </w:instrText>
            </w:r>
            <w:r>
              <w:rPr>
                <w:noProof/>
                <w:webHidden/>
              </w:rPr>
            </w:r>
            <w:r>
              <w:rPr>
                <w:noProof/>
                <w:webHidden/>
              </w:rPr>
              <w:fldChar w:fldCharType="separate"/>
            </w:r>
            <w:r>
              <w:rPr>
                <w:noProof/>
                <w:webHidden/>
              </w:rPr>
              <w:t>14</w:t>
            </w:r>
            <w:r>
              <w:rPr>
                <w:noProof/>
                <w:webHidden/>
              </w:rPr>
              <w:fldChar w:fldCharType="end"/>
            </w:r>
          </w:hyperlink>
        </w:p>
        <w:p w:rsidR="002E5832" w:rsidRDefault="002E5832">
          <w:pPr>
            <w:pStyle w:val="TOC3"/>
            <w:tabs>
              <w:tab w:val="left" w:pos="1100"/>
              <w:tab w:val="right" w:leader="dot" w:pos="8636"/>
            </w:tabs>
            <w:rPr>
              <w:rFonts w:eastAsiaTheme="minorEastAsia" w:cstheme="minorBidi"/>
              <w:i w:val="0"/>
              <w:iCs w:val="0"/>
              <w:noProof/>
              <w:sz w:val="22"/>
              <w:szCs w:val="22"/>
            </w:rPr>
          </w:pPr>
          <w:hyperlink w:anchor="_Toc512445887" w:history="1">
            <w:r w:rsidRPr="00B011FD">
              <w:rPr>
                <w:rStyle w:val="Hyperlink"/>
                <w:rFonts w:ascii="Book Antiqua" w:hAnsi="Book Antiqua"/>
                <w:noProof/>
              </w:rPr>
              <w:t>1.4.3</w:t>
            </w:r>
            <w:r>
              <w:rPr>
                <w:rFonts w:eastAsiaTheme="minorEastAsia" w:cstheme="minorBidi"/>
                <w:i w:val="0"/>
                <w:iCs w:val="0"/>
                <w:noProof/>
                <w:sz w:val="22"/>
                <w:szCs w:val="22"/>
              </w:rPr>
              <w:tab/>
            </w:r>
            <w:r w:rsidRPr="00B011FD">
              <w:rPr>
                <w:rStyle w:val="Hyperlink"/>
                <w:rFonts w:ascii="Book Antiqua" w:hAnsi="Book Antiqua"/>
                <w:noProof/>
              </w:rPr>
              <w:t>Employment Sector / Business Sector</w:t>
            </w:r>
            <w:r>
              <w:rPr>
                <w:noProof/>
                <w:webHidden/>
              </w:rPr>
              <w:tab/>
            </w:r>
            <w:r>
              <w:rPr>
                <w:noProof/>
                <w:webHidden/>
              </w:rPr>
              <w:fldChar w:fldCharType="begin"/>
            </w:r>
            <w:r>
              <w:rPr>
                <w:noProof/>
                <w:webHidden/>
              </w:rPr>
              <w:instrText xml:space="preserve"> PAGEREF _Toc512445887 \h </w:instrText>
            </w:r>
            <w:r>
              <w:rPr>
                <w:noProof/>
                <w:webHidden/>
              </w:rPr>
            </w:r>
            <w:r>
              <w:rPr>
                <w:noProof/>
                <w:webHidden/>
              </w:rPr>
              <w:fldChar w:fldCharType="separate"/>
            </w:r>
            <w:r>
              <w:rPr>
                <w:noProof/>
                <w:webHidden/>
              </w:rPr>
              <w:t>14</w:t>
            </w:r>
            <w:r>
              <w:rPr>
                <w:noProof/>
                <w:webHidden/>
              </w:rPr>
              <w:fldChar w:fldCharType="end"/>
            </w:r>
          </w:hyperlink>
        </w:p>
        <w:p w:rsidR="002E5832" w:rsidRDefault="002E5832">
          <w:pPr>
            <w:pStyle w:val="TOC3"/>
            <w:tabs>
              <w:tab w:val="left" w:pos="1100"/>
              <w:tab w:val="right" w:leader="dot" w:pos="8636"/>
            </w:tabs>
            <w:rPr>
              <w:rFonts w:eastAsiaTheme="minorEastAsia" w:cstheme="minorBidi"/>
              <w:i w:val="0"/>
              <w:iCs w:val="0"/>
              <w:noProof/>
              <w:sz w:val="22"/>
              <w:szCs w:val="22"/>
            </w:rPr>
          </w:pPr>
          <w:hyperlink w:anchor="_Toc512445888" w:history="1">
            <w:r w:rsidRPr="00B011FD">
              <w:rPr>
                <w:rStyle w:val="Hyperlink"/>
                <w:rFonts w:ascii="Book Antiqua" w:hAnsi="Book Antiqua"/>
                <w:noProof/>
              </w:rPr>
              <w:t>1.4.4</w:t>
            </w:r>
            <w:r>
              <w:rPr>
                <w:rFonts w:eastAsiaTheme="minorEastAsia" w:cstheme="minorBidi"/>
                <w:i w:val="0"/>
                <w:iCs w:val="0"/>
                <w:noProof/>
                <w:sz w:val="22"/>
                <w:szCs w:val="22"/>
              </w:rPr>
              <w:tab/>
            </w:r>
            <w:r w:rsidRPr="00B011FD">
              <w:rPr>
                <w:rStyle w:val="Hyperlink"/>
                <w:rFonts w:ascii="Book Antiqua" w:hAnsi="Book Antiqua"/>
                <w:noProof/>
              </w:rPr>
              <w:t>Other</w:t>
            </w:r>
            <w:r>
              <w:rPr>
                <w:noProof/>
                <w:webHidden/>
              </w:rPr>
              <w:tab/>
            </w:r>
            <w:r>
              <w:rPr>
                <w:noProof/>
                <w:webHidden/>
              </w:rPr>
              <w:fldChar w:fldCharType="begin"/>
            </w:r>
            <w:r>
              <w:rPr>
                <w:noProof/>
                <w:webHidden/>
              </w:rPr>
              <w:instrText xml:space="preserve"> PAGEREF _Toc512445888 \h </w:instrText>
            </w:r>
            <w:r>
              <w:rPr>
                <w:noProof/>
                <w:webHidden/>
              </w:rPr>
            </w:r>
            <w:r>
              <w:rPr>
                <w:noProof/>
                <w:webHidden/>
              </w:rPr>
              <w:fldChar w:fldCharType="separate"/>
            </w:r>
            <w:r>
              <w:rPr>
                <w:noProof/>
                <w:webHidden/>
              </w:rPr>
              <w:t>14</w:t>
            </w:r>
            <w:r>
              <w:rPr>
                <w:noProof/>
                <w:webHidden/>
              </w:rPr>
              <w:fldChar w:fldCharType="end"/>
            </w:r>
          </w:hyperlink>
        </w:p>
        <w:p w:rsidR="002E5832" w:rsidRDefault="002E5832">
          <w:pPr>
            <w:pStyle w:val="TOC1"/>
            <w:tabs>
              <w:tab w:val="left" w:pos="440"/>
              <w:tab w:val="right" w:leader="dot" w:pos="8636"/>
            </w:tabs>
            <w:rPr>
              <w:rFonts w:eastAsiaTheme="minorEastAsia" w:cstheme="minorBidi"/>
              <w:b w:val="0"/>
              <w:bCs w:val="0"/>
              <w:caps w:val="0"/>
              <w:noProof/>
              <w:sz w:val="22"/>
              <w:szCs w:val="22"/>
            </w:rPr>
          </w:pPr>
          <w:hyperlink w:anchor="_Toc512445889" w:history="1">
            <w:r w:rsidRPr="00B011FD">
              <w:rPr>
                <w:rStyle w:val="Hyperlink"/>
                <w:noProof/>
              </w:rPr>
              <w:t>2</w:t>
            </w:r>
            <w:r>
              <w:rPr>
                <w:rFonts w:eastAsiaTheme="minorEastAsia" w:cstheme="minorBidi"/>
                <w:b w:val="0"/>
                <w:bCs w:val="0"/>
                <w:caps w:val="0"/>
                <w:noProof/>
                <w:sz w:val="22"/>
                <w:szCs w:val="22"/>
              </w:rPr>
              <w:tab/>
            </w:r>
            <w:r w:rsidRPr="00B011FD">
              <w:rPr>
                <w:rStyle w:val="Hyperlink"/>
                <w:noProof/>
              </w:rPr>
              <w:t>Literature review</w:t>
            </w:r>
            <w:r>
              <w:rPr>
                <w:noProof/>
                <w:webHidden/>
              </w:rPr>
              <w:tab/>
            </w:r>
            <w:r>
              <w:rPr>
                <w:noProof/>
                <w:webHidden/>
              </w:rPr>
              <w:fldChar w:fldCharType="begin"/>
            </w:r>
            <w:r>
              <w:rPr>
                <w:noProof/>
                <w:webHidden/>
              </w:rPr>
              <w:instrText xml:space="preserve"> PAGEREF _Toc512445889 \h </w:instrText>
            </w:r>
            <w:r>
              <w:rPr>
                <w:noProof/>
                <w:webHidden/>
              </w:rPr>
            </w:r>
            <w:r>
              <w:rPr>
                <w:noProof/>
                <w:webHidden/>
              </w:rPr>
              <w:fldChar w:fldCharType="separate"/>
            </w:r>
            <w:r>
              <w:rPr>
                <w:noProof/>
                <w:webHidden/>
              </w:rPr>
              <w:t>15</w:t>
            </w:r>
            <w:r>
              <w:rPr>
                <w:noProof/>
                <w:webHidden/>
              </w:rPr>
              <w:fldChar w:fldCharType="end"/>
            </w:r>
          </w:hyperlink>
        </w:p>
        <w:p w:rsidR="002E5832" w:rsidRDefault="002E5832">
          <w:pPr>
            <w:pStyle w:val="TOC2"/>
            <w:tabs>
              <w:tab w:val="left" w:pos="880"/>
              <w:tab w:val="right" w:leader="dot" w:pos="8636"/>
            </w:tabs>
            <w:rPr>
              <w:rFonts w:eastAsiaTheme="minorEastAsia" w:cstheme="minorBidi"/>
              <w:smallCaps w:val="0"/>
              <w:noProof/>
              <w:sz w:val="22"/>
              <w:szCs w:val="22"/>
            </w:rPr>
          </w:pPr>
          <w:hyperlink w:anchor="_Toc512445890" w:history="1">
            <w:r w:rsidRPr="00B011FD">
              <w:rPr>
                <w:rStyle w:val="Hyperlink"/>
                <w:noProof/>
              </w:rPr>
              <w:t>2.1</w:t>
            </w:r>
            <w:r>
              <w:rPr>
                <w:rFonts w:eastAsiaTheme="minorEastAsia" w:cstheme="minorBidi"/>
                <w:smallCaps w:val="0"/>
                <w:noProof/>
                <w:sz w:val="22"/>
                <w:szCs w:val="22"/>
              </w:rPr>
              <w:tab/>
            </w:r>
            <w:r w:rsidRPr="00B011FD">
              <w:rPr>
                <w:rStyle w:val="Hyperlink"/>
                <w:noProof/>
              </w:rPr>
              <w:t>Background</w:t>
            </w:r>
            <w:r>
              <w:rPr>
                <w:noProof/>
                <w:webHidden/>
              </w:rPr>
              <w:tab/>
            </w:r>
            <w:r>
              <w:rPr>
                <w:noProof/>
                <w:webHidden/>
              </w:rPr>
              <w:fldChar w:fldCharType="begin"/>
            </w:r>
            <w:r>
              <w:rPr>
                <w:noProof/>
                <w:webHidden/>
              </w:rPr>
              <w:instrText xml:space="preserve"> PAGEREF _Toc512445890 \h </w:instrText>
            </w:r>
            <w:r>
              <w:rPr>
                <w:noProof/>
                <w:webHidden/>
              </w:rPr>
            </w:r>
            <w:r>
              <w:rPr>
                <w:noProof/>
                <w:webHidden/>
              </w:rPr>
              <w:fldChar w:fldCharType="separate"/>
            </w:r>
            <w:r>
              <w:rPr>
                <w:noProof/>
                <w:webHidden/>
              </w:rPr>
              <w:t>15</w:t>
            </w:r>
            <w:r>
              <w:rPr>
                <w:noProof/>
                <w:webHidden/>
              </w:rPr>
              <w:fldChar w:fldCharType="end"/>
            </w:r>
          </w:hyperlink>
        </w:p>
        <w:p w:rsidR="002E5832" w:rsidRDefault="002E5832">
          <w:pPr>
            <w:pStyle w:val="TOC2"/>
            <w:tabs>
              <w:tab w:val="right" w:leader="dot" w:pos="8636"/>
            </w:tabs>
            <w:rPr>
              <w:rFonts w:eastAsiaTheme="minorEastAsia" w:cstheme="minorBidi"/>
              <w:smallCaps w:val="0"/>
              <w:noProof/>
              <w:sz w:val="22"/>
              <w:szCs w:val="22"/>
            </w:rPr>
          </w:pPr>
          <w:hyperlink w:anchor="_Toc512445891" w:history="1">
            <w:r>
              <w:rPr>
                <w:noProof/>
                <w:webHidden/>
              </w:rPr>
              <w:tab/>
            </w:r>
            <w:r>
              <w:rPr>
                <w:noProof/>
                <w:webHidden/>
              </w:rPr>
              <w:fldChar w:fldCharType="begin"/>
            </w:r>
            <w:r>
              <w:rPr>
                <w:noProof/>
                <w:webHidden/>
              </w:rPr>
              <w:instrText xml:space="preserve"> PAGEREF _Toc512445891 \h </w:instrText>
            </w:r>
            <w:r>
              <w:rPr>
                <w:noProof/>
                <w:webHidden/>
              </w:rPr>
            </w:r>
            <w:r>
              <w:rPr>
                <w:noProof/>
                <w:webHidden/>
              </w:rPr>
              <w:fldChar w:fldCharType="separate"/>
            </w:r>
            <w:r>
              <w:rPr>
                <w:noProof/>
                <w:webHidden/>
              </w:rPr>
              <w:t>15</w:t>
            </w:r>
            <w:r>
              <w:rPr>
                <w:noProof/>
                <w:webHidden/>
              </w:rPr>
              <w:fldChar w:fldCharType="end"/>
            </w:r>
          </w:hyperlink>
        </w:p>
        <w:p w:rsidR="002E5832" w:rsidRDefault="002E5832">
          <w:pPr>
            <w:pStyle w:val="TOC2"/>
            <w:tabs>
              <w:tab w:val="left" w:pos="880"/>
              <w:tab w:val="right" w:leader="dot" w:pos="8636"/>
            </w:tabs>
            <w:rPr>
              <w:rFonts w:eastAsiaTheme="minorEastAsia" w:cstheme="minorBidi"/>
              <w:smallCaps w:val="0"/>
              <w:noProof/>
              <w:sz w:val="22"/>
              <w:szCs w:val="22"/>
            </w:rPr>
          </w:pPr>
          <w:hyperlink w:anchor="_Toc512445892" w:history="1">
            <w:r w:rsidRPr="00B011FD">
              <w:rPr>
                <w:rStyle w:val="Hyperlink"/>
                <w:noProof/>
              </w:rPr>
              <w:t>2.2</w:t>
            </w:r>
            <w:r>
              <w:rPr>
                <w:rFonts w:eastAsiaTheme="minorEastAsia" w:cstheme="minorBidi"/>
                <w:smallCaps w:val="0"/>
                <w:noProof/>
                <w:sz w:val="22"/>
                <w:szCs w:val="22"/>
              </w:rPr>
              <w:tab/>
            </w:r>
            <w:r w:rsidRPr="00B011FD">
              <w:rPr>
                <w:rStyle w:val="Hyperlink"/>
                <w:noProof/>
              </w:rPr>
              <w:t>Purpose and Method</w:t>
            </w:r>
            <w:r>
              <w:rPr>
                <w:noProof/>
                <w:webHidden/>
              </w:rPr>
              <w:tab/>
            </w:r>
            <w:r>
              <w:rPr>
                <w:noProof/>
                <w:webHidden/>
              </w:rPr>
              <w:fldChar w:fldCharType="begin"/>
            </w:r>
            <w:r>
              <w:rPr>
                <w:noProof/>
                <w:webHidden/>
              </w:rPr>
              <w:instrText xml:space="preserve"> PAGEREF _Toc512445892 \h </w:instrText>
            </w:r>
            <w:r>
              <w:rPr>
                <w:noProof/>
                <w:webHidden/>
              </w:rPr>
            </w:r>
            <w:r>
              <w:rPr>
                <w:noProof/>
                <w:webHidden/>
              </w:rPr>
              <w:fldChar w:fldCharType="separate"/>
            </w:r>
            <w:r>
              <w:rPr>
                <w:noProof/>
                <w:webHidden/>
              </w:rPr>
              <w:t>16</w:t>
            </w:r>
            <w:r>
              <w:rPr>
                <w:noProof/>
                <w:webHidden/>
              </w:rPr>
              <w:fldChar w:fldCharType="end"/>
            </w:r>
          </w:hyperlink>
        </w:p>
        <w:p w:rsidR="002E5832" w:rsidRDefault="002E5832">
          <w:pPr>
            <w:pStyle w:val="TOC2"/>
            <w:tabs>
              <w:tab w:val="left" w:pos="880"/>
              <w:tab w:val="right" w:leader="dot" w:pos="8636"/>
            </w:tabs>
            <w:rPr>
              <w:rFonts w:eastAsiaTheme="minorEastAsia" w:cstheme="minorBidi"/>
              <w:smallCaps w:val="0"/>
              <w:noProof/>
              <w:sz w:val="22"/>
              <w:szCs w:val="22"/>
            </w:rPr>
          </w:pPr>
          <w:hyperlink w:anchor="_Toc512445893" w:history="1">
            <w:r w:rsidRPr="00B011FD">
              <w:rPr>
                <w:rStyle w:val="Hyperlink"/>
                <w:noProof/>
              </w:rPr>
              <w:t>2.3</w:t>
            </w:r>
            <w:r>
              <w:rPr>
                <w:rFonts w:eastAsiaTheme="minorEastAsia" w:cstheme="minorBidi"/>
                <w:smallCaps w:val="0"/>
                <w:noProof/>
                <w:sz w:val="22"/>
                <w:szCs w:val="22"/>
              </w:rPr>
              <w:tab/>
            </w:r>
            <w:r w:rsidRPr="00B011FD">
              <w:rPr>
                <w:rStyle w:val="Hyperlink"/>
                <w:noProof/>
              </w:rPr>
              <w:t>Machine Translation Introduction</w:t>
            </w:r>
            <w:r>
              <w:rPr>
                <w:noProof/>
                <w:webHidden/>
              </w:rPr>
              <w:tab/>
            </w:r>
            <w:r>
              <w:rPr>
                <w:noProof/>
                <w:webHidden/>
              </w:rPr>
              <w:fldChar w:fldCharType="begin"/>
            </w:r>
            <w:r>
              <w:rPr>
                <w:noProof/>
                <w:webHidden/>
              </w:rPr>
              <w:instrText xml:space="preserve"> PAGEREF _Toc512445893 \h </w:instrText>
            </w:r>
            <w:r>
              <w:rPr>
                <w:noProof/>
                <w:webHidden/>
              </w:rPr>
            </w:r>
            <w:r>
              <w:rPr>
                <w:noProof/>
                <w:webHidden/>
              </w:rPr>
              <w:fldChar w:fldCharType="separate"/>
            </w:r>
            <w:r>
              <w:rPr>
                <w:noProof/>
                <w:webHidden/>
              </w:rPr>
              <w:t>16</w:t>
            </w:r>
            <w:r>
              <w:rPr>
                <w:noProof/>
                <w:webHidden/>
              </w:rPr>
              <w:fldChar w:fldCharType="end"/>
            </w:r>
          </w:hyperlink>
        </w:p>
        <w:p w:rsidR="002E5832" w:rsidRDefault="002E5832">
          <w:pPr>
            <w:pStyle w:val="TOC2"/>
            <w:tabs>
              <w:tab w:val="left" w:pos="880"/>
              <w:tab w:val="right" w:leader="dot" w:pos="8636"/>
            </w:tabs>
            <w:rPr>
              <w:rFonts w:eastAsiaTheme="minorEastAsia" w:cstheme="minorBidi"/>
              <w:smallCaps w:val="0"/>
              <w:noProof/>
              <w:sz w:val="22"/>
              <w:szCs w:val="22"/>
            </w:rPr>
          </w:pPr>
          <w:hyperlink w:anchor="_Toc512445894" w:history="1">
            <w:r w:rsidRPr="00B011FD">
              <w:rPr>
                <w:rStyle w:val="Hyperlink"/>
                <w:noProof/>
              </w:rPr>
              <w:t>2.4</w:t>
            </w:r>
            <w:r>
              <w:rPr>
                <w:rFonts w:eastAsiaTheme="minorEastAsia" w:cstheme="minorBidi"/>
                <w:smallCaps w:val="0"/>
                <w:noProof/>
                <w:sz w:val="22"/>
                <w:szCs w:val="22"/>
              </w:rPr>
              <w:tab/>
            </w:r>
            <w:r w:rsidRPr="00B011FD">
              <w:rPr>
                <w:rStyle w:val="Hyperlink"/>
                <w:noProof/>
              </w:rPr>
              <w:t>Speech Translation</w:t>
            </w:r>
            <w:r>
              <w:rPr>
                <w:noProof/>
                <w:webHidden/>
              </w:rPr>
              <w:tab/>
            </w:r>
            <w:r>
              <w:rPr>
                <w:noProof/>
                <w:webHidden/>
              </w:rPr>
              <w:fldChar w:fldCharType="begin"/>
            </w:r>
            <w:r>
              <w:rPr>
                <w:noProof/>
                <w:webHidden/>
              </w:rPr>
              <w:instrText xml:space="preserve"> PAGEREF _Toc512445894 \h </w:instrText>
            </w:r>
            <w:r>
              <w:rPr>
                <w:noProof/>
                <w:webHidden/>
              </w:rPr>
            </w:r>
            <w:r>
              <w:rPr>
                <w:noProof/>
                <w:webHidden/>
              </w:rPr>
              <w:fldChar w:fldCharType="separate"/>
            </w:r>
            <w:r>
              <w:rPr>
                <w:noProof/>
                <w:webHidden/>
              </w:rPr>
              <w:t>16</w:t>
            </w:r>
            <w:r>
              <w:rPr>
                <w:noProof/>
                <w:webHidden/>
              </w:rPr>
              <w:fldChar w:fldCharType="end"/>
            </w:r>
          </w:hyperlink>
        </w:p>
        <w:p w:rsidR="002E5832" w:rsidRDefault="002E5832">
          <w:pPr>
            <w:pStyle w:val="TOC2"/>
            <w:tabs>
              <w:tab w:val="left" w:pos="880"/>
              <w:tab w:val="right" w:leader="dot" w:pos="8636"/>
            </w:tabs>
            <w:rPr>
              <w:rFonts w:eastAsiaTheme="minorEastAsia" w:cstheme="minorBidi"/>
              <w:smallCaps w:val="0"/>
              <w:noProof/>
              <w:sz w:val="22"/>
              <w:szCs w:val="22"/>
            </w:rPr>
          </w:pPr>
          <w:hyperlink w:anchor="_Toc512445895" w:history="1">
            <w:r w:rsidRPr="00B011FD">
              <w:rPr>
                <w:rStyle w:val="Hyperlink"/>
                <w:noProof/>
              </w:rPr>
              <w:t>2.5</w:t>
            </w:r>
            <w:r>
              <w:rPr>
                <w:rFonts w:eastAsiaTheme="minorEastAsia" w:cstheme="minorBidi"/>
                <w:smallCaps w:val="0"/>
                <w:noProof/>
                <w:sz w:val="22"/>
                <w:szCs w:val="22"/>
              </w:rPr>
              <w:tab/>
            </w:r>
            <w:r w:rsidRPr="00B011FD">
              <w:rPr>
                <w:rStyle w:val="Hyperlink"/>
                <w:noProof/>
              </w:rPr>
              <w:t>Recent Growth</w:t>
            </w:r>
            <w:r>
              <w:rPr>
                <w:noProof/>
                <w:webHidden/>
              </w:rPr>
              <w:tab/>
            </w:r>
            <w:r>
              <w:rPr>
                <w:noProof/>
                <w:webHidden/>
              </w:rPr>
              <w:fldChar w:fldCharType="begin"/>
            </w:r>
            <w:r>
              <w:rPr>
                <w:noProof/>
                <w:webHidden/>
              </w:rPr>
              <w:instrText xml:space="preserve"> PAGEREF _Toc512445895 \h </w:instrText>
            </w:r>
            <w:r>
              <w:rPr>
                <w:noProof/>
                <w:webHidden/>
              </w:rPr>
            </w:r>
            <w:r>
              <w:rPr>
                <w:noProof/>
                <w:webHidden/>
              </w:rPr>
              <w:fldChar w:fldCharType="separate"/>
            </w:r>
            <w:r>
              <w:rPr>
                <w:noProof/>
                <w:webHidden/>
              </w:rPr>
              <w:t>17</w:t>
            </w:r>
            <w:r>
              <w:rPr>
                <w:noProof/>
                <w:webHidden/>
              </w:rPr>
              <w:fldChar w:fldCharType="end"/>
            </w:r>
          </w:hyperlink>
        </w:p>
        <w:p w:rsidR="002E5832" w:rsidRDefault="002E5832">
          <w:pPr>
            <w:pStyle w:val="TOC2"/>
            <w:tabs>
              <w:tab w:val="left" w:pos="880"/>
              <w:tab w:val="right" w:leader="dot" w:pos="8636"/>
            </w:tabs>
            <w:rPr>
              <w:rFonts w:eastAsiaTheme="minorEastAsia" w:cstheme="minorBidi"/>
              <w:smallCaps w:val="0"/>
              <w:noProof/>
              <w:sz w:val="22"/>
              <w:szCs w:val="22"/>
            </w:rPr>
          </w:pPr>
          <w:hyperlink w:anchor="_Toc512445896" w:history="1">
            <w:r w:rsidRPr="00B011FD">
              <w:rPr>
                <w:rStyle w:val="Hyperlink"/>
                <w:noProof/>
              </w:rPr>
              <w:t>2.6</w:t>
            </w:r>
            <w:r>
              <w:rPr>
                <w:rFonts w:eastAsiaTheme="minorEastAsia" w:cstheme="minorBidi"/>
                <w:smallCaps w:val="0"/>
                <w:noProof/>
                <w:sz w:val="22"/>
                <w:szCs w:val="22"/>
              </w:rPr>
              <w:tab/>
            </w:r>
            <w:r w:rsidRPr="00B011FD">
              <w:rPr>
                <w:rStyle w:val="Hyperlink"/>
                <w:noProof/>
              </w:rPr>
              <w:t>Gap Analysis</w:t>
            </w:r>
            <w:r>
              <w:rPr>
                <w:noProof/>
                <w:webHidden/>
              </w:rPr>
              <w:tab/>
            </w:r>
            <w:r>
              <w:rPr>
                <w:noProof/>
                <w:webHidden/>
              </w:rPr>
              <w:fldChar w:fldCharType="begin"/>
            </w:r>
            <w:r>
              <w:rPr>
                <w:noProof/>
                <w:webHidden/>
              </w:rPr>
              <w:instrText xml:space="preserve"> PAGEREF _Toc512445896 \h </w:instrText>
            </w:r>
            <w:r>
              <w:rPr>
                <w:noProof/>
                <w:webHidden/>
              </w:rPr>
            </w:r>
            <w:r>
              <w:rPr>
                <w:noProof/>
                <w:webHidden/>
              </w:rPr>
              <w:fldChar w:fldCharType="separate"/>
            </w:r>
            <w:r>
              <w:rPr>
                <w:noProof/>
                <w:webHidden/>
              </w:rPr>
              <w:t>17</w:t>
            </w:r>
            <w:r>
              <w:rPr>
                <w:noProof/>
                <w:webHidden/>
              </w:rPr>
              <w:fldChar w:fldCharType="end"/>
            </w:r>
          </w:hyperlink>
        </w:p>
        <w:p w:rsidR="002E5832" w:rsidRDefault="002E5832">
          <w:pPr>
            <w:pStyle w:val="TOC1"/>
            <w:tabs>
              <w:tab w:val="left" w:pos="440"/>
              <w:tab w:val="right" w:leader="dot" w:pos="8636"/>
            </w:tabs>
            <w:rPr>
              <w:rFonts w:eastAsiaTheme="minorEastAsia" w:cstheme="minorBidi"/>
              <w:b w:val="0"/>
              <w:bCs w:val="0"/>
              <w:caps w:val="0"/>
              <w:noProof/>
              <w:sz w:val="22"/>
              <w:szCs w:val="22"/>
            </w:rPr>
          </w:pPr>
          <w:hyperlink w:anchor="_Toc512445897" w:history="1">
            <w:r w:rsidRPr="00B011FD">
              <w:rPr>
                <w:rStyle w:val="Hyperlink"/>
                <w:noProof/>
              </w:rPr>
              <w:t>3</w:t>
            </w:r>
            <w:r>
              <w:rPr>
                <w:rFonts w:eastAsiaTheme="minorEastAsia" w:cstheme="minorBidi"/>
                <w:b w:val="0"/>
                <w:bCs w:val="0"/>
                <w:caps w:val="0"/>
                <w:noProof/>
                <w:sz w:val="22"/>
                <w:szCs w:val="22"/>
              </w:rPr>
              <w:tab/>
            </w:r>
            <w:r w:rsidRPr="00B011FD">
              <w:rPr>
                <w:rStyle w:val="Hyperlink"/>
                <w:noProof/>
              </w:rPr>
              <w:t>Proposed Methodology</w:t>
            </w:r>
            <w:r>
              <w:rPr>
                <w:noProof/>
                <w:webHidden/>
              </w:rPr>
              <w:tab/>
            </w:r>
            <w:r>
              <w:rPr>
                <w:noProof/>
                <w:webHidden/>
              </w:rPr>
              <w:fldChar w:fldCharType="begin"/>
            </w:r>
            <w:r>
              <w:rPr>
                <w:noProof/>
                <w:webHidden/>
              </w:rPr>
              <w:instrText xml:space="preserve"> PAGEREF _Toc512445897 \h </w:instrText>
            </w:r>
            <w:r>
              <w:rPr>
                <w:noProof/>
                <w:webHidden/>
              </w:rPr>
            </w:r>
            <w:r>
              <w:rPr>
                <w:noProof/>
                <w:webHidden/>
              </w:rPr>
              <w:fldChar w:fldCharType="separate"/>
            </w:r>
            <w:r>
              <w:rPr>
                <w:noProof/>
                <w:webHidden/>
              </w:rPr>
              <w:t>18</w:t>
            </w:r>
            <w:r>
              <w:rPr>
                <w:noProof/>
                <w:webHidden/>
              </w:rPr>
              <w:fldChar w:fldCharType="end"/>
            </w:r>
          </w:hyperlink>
        </w:p>
        <w:p w:rsidR="002E5832" w:rsidRDefault="002E5832">
          <w:pPr>
            <w:pStyle w:val="TOC2"/>
            <w:tabs>
              <w:tab w:val="left" w:pos="880"/>
              <w:tab w:val="right" w:leader="dot" w:pos="8636"/>
            </w:tabs>
            <w:rPr>
              <w:rFonts w:eastAsiaTheme="minorEastAsia" w:cstheme="minorBidi"/>
              <w:smallCaps w:val="0"/>
              <w:noProof/>
              <w:sz w:val="22"/>
              <w:szCs w:val="22"/>
            </w:rPr>
          </w:pPr>
          <w:hyperlink w:anchor="_Toc512445898" w:history="1">
            <w:r w:rsidRPr="00B011FD">
              <w:rPr>
                <w:rStyle w:val="Hyperlink"/>
                <w:noProof/>
              </w:rPr>
              <w:t>3.1</w:t>
            </w:r>
            <w:r>
              <w:rPr>
                <w:rFonts w:eastAsiaTheme="minorEastAsia" w:cstheme="minorBidi"/>
                <w:smallCaps w:val="0"/>
                <w:noProof/>
                <w:sz w:val="22"/>
                <w:szCs w:val="22"/>
              </w:rPr>
              <w:tab/>
            </w:r>
            <w:r w:rsidRPr="00B011FD">
              <w:rPr>
                <w:rStyle w:val="Hyperlink"/>
                <w:noProof/>
              </w:rPr>
              <w:t>Research Process</w:t>
            </w:r>
            <w:r>
              <w:rPr>
                <w:noProof/>
                <w:webHidden/>
              </w:rPr>
              <w:tab/>
            </w:r>
            <w:r>
              <w:rPr>
                <w:noProof/>
                <w:webHidden/>
              </w:rPr>
              <w:fldChar w:fldCharType="begin"/>
            </w:r>
            <w:r>
              <w:rPr>
                <w:noProof/>
                <w:webHidden/>
              </w:rPr>
              <w:instrText xml:space="preserve"> PAGEREF _Toc512445898 \h </w:instrText>
            </w:r>
            <w:r>
              <w:rPr>
                <w:noProof/>
                <w:webHidden/>
              </w:rPr>
            </w:r>
            <w:r>
              <w:rPr>
                <w:noProof/>
                <w:webHidden/>
              </w:rPr>
              <w:fldChar w:fldCharType="separate"/>
            </w:r>
            <w:r>
              <w:rPr>
                <w:noProof/>
                <w:webHidden/>
              </w:rPr>
              <w:t>18</w:t>
            </w:r>
            <w:r>
              <w:rPr>
                <w:noProof/>
                <w:webHidden/>
              </w:rPr>
              <w:fldChar w:fldCharType="end"/>
            </w:r>
          </w:hyperlink>
        </w:p>
        <w:p w:rsidR="002E5832" w:rsidRDefault="002E5832">
          <w:pPr>
            <w:pStyle w:val="TOC3"/>
            <w:tabs>
              <w:tab w:val="left" w:pos="1100"/>
              <w:tab w:val="right" w:leader="dot" w:pos="8636"/>
            </w:tabs>
            <w:rPr>
              <w:rFonts w:eastAsiaTheme="minorEastAsia" w:cstheme="minorBidi"/>
              <w:i w:val="0"/>
              <w:iCs w:val="0"/>
              <w:noProof/>
              <w:sz w:val="22"/>
              <w:szCs w:val="22"/>
            </w:rPr>
          </w:pPr>
          <w:hyperlink w:anchor="_Toc512445899" w:history="1">
            <w:r w:rsidRPr="00B011FD">
              <w:rPr>
                <w:rStyle w:val="Hyperlink"/>
                <w:noProof/>
              </w:rPr>
              <w:t>3.1.1</w:t>
            </w:r>
            <w:r>
              <w:rPr>
                <w:rFonts w:eastAsiaTheme="minorEastAsia" w:cstheme="minorBidi"/>
                <w:i w:val="0"/>
                <w:iCs w:val="0"/>
                <w:noProof/>
                <w:sz w:val="22"/>
                <w:szCs w:val="22"/>
              </w:rPr>
              <w:tab/>
            </w:r>
            <w:r w:rsidRPr="00B011FD">
              <w:rPr>
                <w:rStyle w:val="Hyperlink"/>
                <w:noProof/>
              </w:rPr>
              <w:t>Literature Review &amp; Empirical Study Observations</w:t>
            </w:r>
            <w:r>
              <w:rPr>
                <w:noProof/>
                <w:webHidden/>
              </w:rPr>
              <w:tab/>
            </w:r>
            <w:r>
              <w:rPr>
                <w:noProof/>
                <w:webHidden/>
              </w:rPr>
              <w:fldChar w:fldCharType="begin"/>
            </w:r>
            <w:r>
              <w:rPr>
                <w:noProof/>
                <w:webHidden/>
              </w:rPr>
              <w:instrText xml:space="preserve"> PAGEREF _Toc512445899 \h </w:instrText>
            </w:r>
            <w:r>
              <w:rPr>
                <w:noProof/>
                <w:webHidden/>
              </w:rPr>
            </w:r>
            <w:r>
              <w:rPr>
                <w:noProof/>
                <w:webHidden/>
              </w:rPr>
              <w:fldChar w:fldCharType="separate"/>
            </w:r>
            <w:r>
              <w:rPr>
                <w:noProof/>
                <w:webHidden/>
              </w:rPr>
              <w:t>18</w:t>
            </w:r>
            <w:r>
              <w:rPr>
                <w:noProof/>
                <w:webHidden/>
              </w:rPr>
              <w:fldChar w:fldCharType="end"/>
            </w:r>
          </w:hyperlink>
        </w:p>
        <w:p w:rsidR="002E5832" w:rsidRDefault="002E5832">
          <w:pPr>
            <w:pStyle w:val="TOC3"/>
            <w:tabs>
              <w:tab w:val="left" w:pos="1100"/>
              <w:tab w:val="right" w:leader="dot" w:pos="8636"/>
            </w:tabs>
            <w:rPr>
              <w:rFonts w:eastAsiaTheme="minorEastAsia" w:cstheme="minorBidi"/>
              <w:i w:val="0"/>
              <w:iCs w:val="0"/>
              <w:noProof/>
              <w:sz w:val="22"/>
              <w:szCs w:val="22"/>
            </w:rPr>
          </w:pPr>
          <w:hyperlink w:anchor="_Toc512445900" w:history="1">
            <w:r w:rsidRPr="00B011FD">
              <w:rPr>
                <w:rStyle w:val="Hyperlink"/>
                <w:noProof/>
              </w:rPr>
              <w:t>3.1.2</w:t>
            </w:r>
            <w:r>
              <w:rPr>
                <w:rFonts w:eastAsiaTheme="minorEastAsia" w:cstheme="minorBidi"/>
                <w:i w:val="0"/>
                <w:iCs w:val="0"/>
                <w:noProof/>
                <w:sz w:val="22"/>
                <w:szCs w:val="22"/>
              </w:rPr>
              <w:tab/>
            </w:r>
            <w:r w:rsidRPr="00B011FD">
              <w:rPr>
                <w:rStyle w:val="Hyperlink"/>
                <w:noProof/>
              </w:rPr>
              <w:t>Data Gathering and Verification</w:t>
            </w:r>
            <w:r>
              <w:rPr>
                <w:noProof/>
                <w:webHidden/>
              </w:rPr>
              <w:tab/>
            </w:r>
            <w:r>
              <w:rPr>
                <w:noProof/>
                <w:webHidden/>
              </w:rPr>
              <w:fldChar w:fldCharType="begin"/>
            </w:r>
            <w:r>
              <w:rPr>
                <w:noProof/>
                <w:webHidden/>
              </w:rPr>
              <w:instrText xml:space="preserve"> PAGEREF _Toc512445900 \h </w:instrText>
            </w:r>
            <w:r>
              <w:rPr>
                <w:noProof/>
                <w:webHidden/>
              </w:rPr>
            </w:r>
            <w:r>
              <w:rPr>
                <w:noProof/>
                <w:webHidden/>
              </w:rPr>
              <w:fldChar w:fldCharType="separate"/>
            </w:r>
            <w:r>
              <w:rPr>
                <w:noProof/>
                <w:webHidden/>
              </w:rPr>
              <w:t>19</w:t>
            </w:r>
            <w:r>
              <w:rPr>
                <w:noProof/>
                <w:webHidden/>
              </w:rPr>
              <w:fldChar w:fldCharType="end"/>
            </w:r>
          </w:hyperlink>
        </w:p>
        <w:p w:rsidR="002E5832" w:rsidRDefault="002E5832">
          <w:pPr>
            <w:pStyle w:val="TOC2"/>
            <w:tabs>
              <w:tab w:val="right" w:leader="dot" w:pos="8636"/>
            </w:tabs>
            <w:rPr>
              <w:rFonts w:eastAsiaTheme="minorEastAsia" w:cstheme="minorBidi"/>
              <w:smallCaps w:val="0"/>
              <w:noProof/>
              <w:sz w:val="22"/>
              <w:szCs w:val="22"/>
            </w:rPr>
          </w:pPr>
          <w:hyperlink w:anchor="_Toc512445901" w:history="1">
            <w:r>
              <w:rPr>
                <w:noProof/>
                <w:webHidden/>
              </w:rPr>
              <w:tab/>
            </w:r>
            <w:r>
              <w:rPr>
                <w:noProof/>
                <w:webHidden/>
              </w:rPr>
              <w:fldChar w:fldCharType="begin"/>
            </w:r>
            <w:r>
              <w:rPr>
                <w:noProof/>
                <w:webHidden/>
              </w:rPr>
              <w:instrText xml:space="preserve"> PAGEREF _Toc512445901 \h </w:instrText>
            </w:r>
            <w:r>
              <w:rPr>
                <w:noProof/>
                <w:webHidden/>
              </w:rPr>
            </w:r>
            <w:r>
              <w:rPr>
                <w:noProof/>
                <w:webHidden/>
              </w:rPr>
              <w:fldChar w:fldCharType="separate"/>
            </w:r>
            <w:r>
              <w:rPr>
                <w:noProof/>
                <w:webHidden/>
              </w:rPr>
              <w:t>20</w:t>
            </w:r>
            <w:r>
              <w:rPr>
                <w:noProof/>
                <w:webHidden/>
              </w:rPr>
              <w:fldChar w:fldCharType="end"/>
            </w:r>
          </w:hyperlink>
        </w:p>
        <w:p w:rsidR="002E5832" w:rsidRDefault="002E5832">
          <w:pPr>
            <w:pStyle w:val="TOC3"/>
            <w:tabs>
              <w:tab w:val="left" w:pos="1100"/>
              <w:tab w:val="right" w:leader="dot" w:pos="8636"/>
            </w:tabs>
            <w:rPr>
              <w:rFonts w:eastAsiaTheme="minorEastAsia" w:cstheme="minorBidi"/>
              <w:i w:val="0"/>
              <w:iCs w:val="0"/>
              <w:noProof/>
              <w:sz w:val="22"/>
              <w:szCs w:val="22"/>
            </w:rPr>
          </w:pPr>
          <w:hyperlink w:anchor="_Toc512445902" w:history="1">
            <w:r w:rsidRPr="00B011FD">
              <w:rPr>
                <w:rStyle w:val="Hyperlink"/>
                <w:noProof/>
              </w:rPr>
              <w:t>3.1.3</w:t>
            </w:r>
            <w:r>
              <w:rPr>
                <w:rFonts w:eastAsiaTheme="minorEastAsia" w:cstheme="minorBidi"/>
                <w:i w:val="0"/>
                <w:iCs w:val="0"/>
                <w:noProof/>
                <w:sz w:val="22"/>
                <w:szCs w:val="22"/>
              </w:rPr>
              <w:tab/>
            </w:r>
            <w:r w:rsidRPr="00B011FD">
              <w:rPr>
                <w:rStyle w:val="Hyperlink"/>
                <w:noProof/>
              </w:rPr>
              <w:t>Prototyping Proposed System</w:t>
            </w:r>
            <w:r>
              <w:rPr>
                <w:noProof/>
                <w:webHidden/>
              </w:rPr>
              <w:tab/>
            </w:r>
            <w:r>
              <w:rPr>
                <w:noProof/>
                <w:webHidden/>
              </w:rPr>
              <w:fldChar w:fldCharType="begin"/>
            </w:r>
            <w:r>
              <w:rPr>
                <w:noProof/>
                <w:webHidden/>
              </w:rPr>
              <w:instrText xml:space="preserve"> PAGEREF _Toc512445902 \h </w:instrText>
            </w:r>
            <w:r>
              <w:rPr>
                <w:noProof/>
                <w:webHidden/>
              </w:rPr>
            </w:r>
            <w:r>
              <w:rPr>
                <w:noProof/>
                <w:webHidden/>
              </w:rPr>
              <w:fldChar w:fldCharType="separate"/>
            </w:r>
            <w:r>
              <w:rPr>
                <w:noProof/>
                <w:webHidden/>
              </w:rPr>
              <w:t>21</w:t>
            </w:r>
            <w:r>
              <w:rPr>
                <w:noProof/>
                <w:webHidden/>
              </w:rPr>
              <w:fldChar w:fldCharType="end"/>
            </w:r>
          </w:hyperlink>
        </w:p>
        <w:p w:rsidR="002E5832" w:rsidRDefault="002E5832">
          <w:pPr>
            <w:pStyle w:val="TOC3"/>
            <w:tabs>
              <w:tab w:val="left" w:pos="1100"/>
              <w:tab w:val="right" w:leader="dot" w:pos="8636"/>
            </w:tabs>
            <w:rPr>
              <w:rFonts w:eastAsiaTheme="minorEastAsia" w:cstheme="minorBidi"/>
              <w:i w:val="0"/>
              <w:iCs w:val="0"/>
              <w:noProof/>
              <w:sz w:val="22"/>
              <w:szCs w:val="22"/>
            </w:rPr>
          </w:pPr>
          <w:hyperlink w:anchor="_Toc512445903" w:history="1">
            <w:r w:rsidRPr="00B011FD">
              <w:rPr>
                <w:rStyle w:val="Hyperlink"/>
                <w:noProof/>
              </w:rPr>
              <w:t>3.1.4</w:t>
            </w:r>
            <w:r>
              <w:rPr>
                <w:rFonts w:eastAsiaTheme="minorEastAsia" w:cstheme="minorBidi"/>
                <w:i w:val="0"/>
                <w:iCs w:val="0"/>
                <w:noProof/>
                <w:sz w:val="22"/>
                <w:szCs w:val="22"/>
              </w:rPr>
              <w:tab/>
            </w:r>
            <w:r w:rsidRPr="00B011FD">
              <w:rPr>
                <w:rStyle w:val="Hyperlink"/>
                <w:noProof/>
              </w:rPr>
              <w:t>Prototype Validation</w:t>
            </w:r>
            <w:r>
              <w:rPr>
                <w:noProof/>
                <w:webHidden/>
              </w:rPr>
              <w:tab/>
            </w:r>
            <w:r>
              <w:rPr>
                <w:noProof/>
                <w:webHidden/>
              </w:rPr>
              <w:fldChar w:fldCharType="begin"/>
            </w:r>
            <w:r>
              <w:rPr>
                <w:noProof/>
                <w:webHidden/>
              </w:rPr>
              <w:instrText xml:space="preserve"> PAGEREF _Toc512445903 \h </w:instrText>
            </w:r>
            <w:r>
              <w:rPr>
                <w:noProof/>
                <w:webHidden/>
              </w:rPr>
            </w:r>
            <w:r>
              <w:rPr>
                <w:noProof/>
                <w:webHidden/>
              </w:rPr>
              <w:fldChar w:fldCharType="separate"/>
            </w:r>
            <w:r>
              <w:rPr>
                <w:noProof/>
                <w:webHidden/>
              </w:rPr>
              <w:t>22</w:t>
            </w:r>
            <w:r>
              <w:rPr>
                <w:noProof/>
                <w:webHidden/>
              </w:rPr>
              <w:fldChar w:fldCharType="end"/>
            </w:r>
          </w:hyperlink>
        </w:p>
        <w:p w:rsidR="002E5832" w:rsidRDefault="002E5832">
          <w:pPr>
            <w:pStyle w:val="TOC2"/>
            <w:tabs>
              <w:tab w:val="left" w:pos="880"/>
              <w:tab w:val="right" w:leader="dot" w:pos="8636"/>
            </w:tabs>
            <w:rPr>
              <w:rFonts w:eastAsiaTheme="minorEastAsia" w:cstheme="minorBidi"/>
              <w:smallCaps w:val="0"/>
              <w:noProof/>
              <w:sz w:val="22"/>
              <w:szCs w:val="22"/>
            </w:rPr>
          </w:pPr>
          <w:hyperlink w:anchor="_Toc512445904" w:history="1">
            <w:r w:rsidRPr="00B011FD">
              <w:rPr>
                <w:rStyle w:val="Hyperlink"/>
                <w:noProof/>
              </w:rPr>
              <w:t>3.2</w:t>
            </w:r>
            <w:r>
              <w:rPr>
                <w:rFonts w:eastAsiaTheme="minorEastAsia" w:cstheme="minorBidi"/>
                <w:smallCaps w:val="0"/>
                <w:noProof/>
                <w:sz w:val="22"/>
                <w:szCs w:val="22"/>
              </w:rPr>
              <w:tab/>
            </w:r>
            <w:r w:rsidRPr="00B011FD">
              <w:rPr>
                <w:rStyle w:val="Hyperlink"/>
                <w:noProof/>
              </w:rPr>
              <w:t>Suggested Approch</w:t>
            </w:r>
            <w:r>
              <w:rPr>
                <w:noProof/>
                <w:webHidden/>
              </w:rPr>
              <w:tab/>
            </w:r>
            <w:r>
              <w:rPr>
                <w:noProof/>
                <w:webHidden/>
              </w:rPr>
              <w:fldChar w:fldCharType="begin"/>
            </w:r>
            <w:r>
              <w:rPr>
                <w:noProof/>
                <w:webHidden/>
              </w:rPr>
              <w:instrText xml:space="preserve"> PAGEREF _Toc512445904 \h </w:instrText>
            </w:r>
            <w:r>
              <w:rPr>
                <w:noProof/>
                <w:webHidden/>
              </w:rPr>
            </w:r>
            <w:r>
              <w:rPr>
                <w:noProof/>
                <w:webHidden/>
              </w:rPr>
              <w:fldChar w:fldCharType="separate"/>
            </w:r>
            <w:r>
              <w:rPr>
                <w:noProof/>
                <w:webHidden/>
              </w:rPr>
              <w:t>22</w:t>
            </w:r>
            <w:r>
              <w:rPr>
                <w:noProof/>
                <w:webHidden/>
              </w:rPr>
              <w:fldChar w:fldCharType="end"/>
            </w:r>
          </w:hyperlink>
        </w:p>
        <w:p w:rsidR="002E5832" w:rsidRDefault="002E5832">
          <w:pPr>
            <w:pStyle w:val="TOC2"/>
            <w:tabs>
              <w:tab w:val="left" w:pos="880"/>
              <w:tab w:val="right" w:leader="dot" w:pos="8636"/>
            </w:tabs>
            <w:rPr>
              <w:rFonts w:eastAsiaTheme="minorEastAsia" w:cstheme="minorBidi"/>
              <w:smallCaps w:val="0"/>
              <w:noProof/>
              <w:sz w:val="22"/>
              <w:szCs w:val="22"/>
            </w:rPr>
          </w:pPr>
          <w:hyperlink w:anchor="_Toc512445905" w:history="1">
            <w:r w:rsidRPr="00B011FD">
              <w:rPr>
                <w:rStyle w:val="Hyperlink"/>
                <w:noProof/>
              </w:rPr>
              <w:t>3.3</w:t>
            </w:r>
            <w:r>
              <w:rPr>
                <w:rFonts w:eastAsiaTheme="minorEastAsia" w:cstheme="minorBidi"/>
                <w:smallCaps w:val="0"/>
                <w:noProof/>
                <w:sz w:val="22"/>
                <w:szCs w:val="22"/>
              </w:rPr>
              <w:tab/>
            </w:r>
            <w:r w:rsidRPr="00B011FD">
              <w:rPr>
                <w:rStyle w:val="Hyperlink"/>
                <w:noProof/>
              </w:rPr>
              <w:t>Design and Architecture</w:t>
            </w:r>
            <w:r>
              <w:rPr>
                <w:noProof/>
                <w:webHidden/>
              </w:rPr>
              <w:tab/>
            </w:r>
            <w:r>
              <w:rPr>
                <w:noProof/>
                <w:webHidden/>
              </w:rPr>
              <w:fldChar w:fldCharType="begin"/>
            </w:r>
            <w:r>
              <w:rPr>
                <w:noProof/>
                <w:webHidden/>
              </w:rPr>
              <w:instrText xml:space="preserve"> PAGEREF _Toc512445905 \h </w:instrText>
            </w:r>
            <w:r>
              <w:rPr>
                <w:noProof/>
                <w:webHidden/>
              </w:rPr>
            </w:r>
            <w:r>
              <w:rPr>
                <w:noProof/>
                <w:webHidden/>
              </w:rPr>
              <w:fldChar w:fldCharType="separate"/>
            </w:r>
            <w:r>
              <w:rPr>
                <w:noProof/>
                <w:webHidden/>
              </w:rPr>
              <w:t>23</w:t>
            </w:r>
            <w:r>
              <w:rPr>
                <w:noProof/>
                <w:webHidden/>
              </w:rPr>
              <w:fldChar w:fldCharType="end"/>
            </w:r>
          </w:hyperlink>
        </w:p>
        <w:p w:rsidR="002E5832" w:rsidRDefault="002E5832">
          <w:pPr>
            <w:pStyle w:val="TOC3"/>
            <w:tabs>
              <w:tab w:val="left" w:pos="1100"/>
              <w:tab w:val="right" w:leader="dot" w:pos="8636"/>
            </w:tabs>
            <w:rPr>
              <w:rFonts w:eastAsiaTheme="minorEastAsia" w:cstheme="minorBidi"/>
              <w:i w:val="0"/>
              <w:iCs w:val="0"/>
              <w:noProof/>
              <w:sz w:val="22"/>
              <w:szCs w:val="22"/>
            </w:rPr>
          </w:pPr>
          <w:hyperlink w:anchor="_Toc512445906" w:history="1">
            <w:r w:rsidRPr="00B011FD">
              <w:rPr>
                <w:rStyle w:val="Hyperlink"/>
                <w:rFonts w:ascii="Book Antiqua" w:hAnsi="Book Antiqua"/>
                <w:noProof/>
              </w:rPr>
              <w:t>3.3.1</w:t>
            </w:r>
            <w:r>
              <w:rPr>
                <w:rFonts w:eastAsiaTheme="minorEastAsia" w:cstheme="minorBidi"/>
                <w:i w:val="0"/>
                <w:iCs w:val="0"/>
                <w:noProof/>
                <w:sz w:val="22"/>
                <w:szCs w:val="22"/>
              </w:rPr>
              <w:tab/>
            </w:r>
            <w:r w:rsidRPr="00B011FD">
              <w:rPr>
                <w:rStyle w:val="Hyperlink"/>
                <w:rFonts w:ascii="Book Antiqua" w:hAnsi="Book Antiqua"/>
                <w:noProof/>
              </w:rPr>
              <w:t>Preprocessing:</w:t>
            </w:r>
            <w:r>
              <w:rPr>
                <w:noProof/>
                <w:webHidden/>
              </w:rPr>
              <w:tab/>
            </w:r>
            <w:r>
              <w:rPr>
                <w:noProof/>
                <w:webHidden/>
              </w:rPr>
              <w:fldChar w:fldCharType="begin"/>
            </w:r>
            <w:r>
              <w:rPr>
                <w:noProof/>
                <w:webHidden/>
              </w:rPr>
              <w:instrText xml:space="preserve"> PAGEREF _Toc512445906 \h </w:instrText>
            </w:r>
            <w:r>
              <w:rPr>
                <w:noProof/>
                <w:webHidden/>
              </w:rPr>
            </w:r>
            <w:r>
              <w:rPr>
                <w:noProof/>
                <w:webHidden/>
              </w:rPr>
              <w:fldChar w:fldCharType="separate"/>
            </w:r>
            <w:r>
              <w:rPr>
                <w:noProof/>
                <w:webHidden/>
              </w:rPr>
              <w:t>23</w:t>
            </w:r>
            <w:r>
              <w:rPr>
                <w:noProof/>
                <w:webHidden/>
              </w:rPr>
              <w:fldChar w:fldCharType="end"/>
            </w:r>
          </w:hyperlink>
        </w:p>
        <w:p w:rsidR="002E5832" w:rsidRDefault="002E5832">
          <w:pPr>
            <w:pStyle w:val="TOC3"/>
            <w:tabs>
              <w:tab w:val="left" w:pos="1100"/>
              <w:tab w:val="right" w:leader="dot" w:pos="8636"/>
            </w:tabs>
            <w:rPr>
              <w:rFonts w:eastAsiaTheme="minorEastAsia" w:cstheme="minorBidi"/>
              <w:i w:val="0"/>
              <w:iCs w:val="0"/>
              <w:noProof/>
              <w:sz w:val="22"/>
              <w:szCs w:val="22"/>
            </w:rPr>
          </w:pPr>
          <w:hyperlink w:anchor="_Toc512445907" w:history="1">
            <w:r w:rsidRPr="00B011FD">
              <w:rPr>
                <w:rStyle w:val="Hyperlink"/>
                <w:rFonts w:ascii="Book Antiqua" w:hAnsi="Book Antiqua"/>
                <w:noProof/>
              </w:rPr>
              <w:t>3.3.2</w:t>
            </w:r>
            <w:r>
              <w:rPr>
                <w:rFonts w:eastAsiaTheme="minorEastAsia" w:cstheme="minorBidi"/>
                <w:i w:val="0"/>
                <w:iCs w:val="0"/>
                <w:noProof/>
                <w:sz w:val="22"/>
                <w:szCs w:val="22"/>
              </w:rPr>
              <w:tab/>
            </w:r>
            <w:r w:rsidRPr="00B011FD">
              <w:rPr>
                <w:rStyle w:val="Hyperlink"/>
                <w:rFonts w:ascii="Book Antiqua" w:hAnsi="Book Antiqua"/>
                <w:noProof/>
              </w:rPr>
              <w:t>Word recognition</w:t>
            </w:r>
            <w:r>
              <w:rPr>
                <w:noProof/>
                <w:webHidden/>
              </w:rPr>
              <w:tab/>
            </w:r>
            <w:r>
              <w:rPr>
                <w:noProof/>
                <w:webHidden/>
              </w:rPr>
              <w:fldChar w:fldCharType="begin"/>
            </w:r>
            <w:r>
              <w:rPr>
                <w:noProof/>
                <w:webHidden/>
              </w:rPr>
              <w:instrText xml:space="preserve"> PAGEREF _Toc512445907 \h </w:instrText>
            </w:r>
            <w:r>
              <w:rPr>
                <w:noProof/>
                <w:webHidden/>
              </w:rPr>
            </w:r>
            <w:r>
              <w:rPr>
                <w:noProof/>
                <w:webHidden/>
              </w:rPr>
              <w:fldChar w:fldCharType="separate"/>
            </w:r>
            <w:r>
              <w:rPr>
                <w:noProof/>
                <w:webHidden/>
              </w:rPr>
              <w:t>24</w:t>
            </w:r>
            <w:r>
              <w:rPr>
                <w:noProof/>
                <w:webHidden/>
              </w:rPr>
              <w:fldChar w:fldCharType="end"/>
            </w:r>
          </w:hyperlink>
        </w:p>
        <w:p w:rsidR="002E5832" w:rsidRDefault="002E5832">
          <w:pPr>
            <w:pStyle w:val="TOC3"/>
            <w:tabs>
              <w:tab w:val="left" w:pos="1100"/>
              <w:tab w:val="right" w:leader="dot" w:pos="8636"/>
            </w:tabs>
            <w:rPr>
              <w:rFonts w:eastAsiaTheme="minorEastAsia" w:cstheme="minorBidi"/>
              <w:i w:val="0"/>
              <w:iCs w:val="0"/>
              <w:noProof/>
              <w:sz w:val="22"/>
              <w:szCs w:val="22"/>
            </w:rPr>
          </w:pPr>
          <w:hyperlink w:anchor="_Toc512445908" w:history="1">
            <w:r w:rsidRPr="00B011FD">
              <w:rPr>
                <w:rStyle w:val="Hyperlink"/>
                <w:rFonts w:ascii="Book Antiqua" w:hAnsi="Book Antiqua"/>
                <w:noProof/>
              </w:rPr>
              <w:t>3.3.3</w:t>
            </w:r>
            <w:r>
              <w:rPr>
                <w:rFonts w:eastAsiaTheme="minorEastAsia" w:cstheme="minorBidi"/>
                <w:i w:val="0"/>
                <w:iCs w:val="0"/>
                <w:noProof/>
                <w:sz w:val="22"/>
                <w:szCs w:val="22"/>
              </w:rPr>
              <w:tab/>
            </w:r>
            <w:r w:rsidRPr="00B011FD">
              <w:rPr>
                <w:rStyle w:val="Hyperlink"/>
                <w:rFonts w:ascii="Book Antiqua" w:hAnsi="Book Antiqua"/>
                <w:noProof/>
              </w:rPr>
              <w:t>Translation and Punctuation</w:t>
            </w:r>
            <w:r>
              <w:rPr>
                <w:noProof/>
                <w:webHidden/>
              </w:rPr>
              <w:tab/>
            </w:r>
            <w:r>
              <w:rPr>
                <w:noProof/>
                <w:webHidden/>
              </w:rPr>
              <w:fldChar w:fldCharType="begin"/>
            </w:r>
            <w:r>
              <w:rPr>
                <w:noProof/>
                <w:webHidden/>
              </w:rPr>
              <w:instrText xml:space="preserve"> PAGEREF _Toc512445908 \h </w:instrText>
            </w:r>
            <w:r>
              <w:rPr>
                <w:noProof/>
                <w:webHidden/>
              </w:rPr>
            </w:r>
            <w:r>
              <w:rPr>
                <w:noProof/>
                <w:webHidden/>
              </w:rPr>
              <w:fldChar w:fldCharType="separate"/>
            </w:r>
            <w:r>
              <w:rPr>
                <w:noProof/>
                <w:webHidden/>
              </w:rPr>
              <w:t>25</w:t>
            </w:r>
            <w:r>
              <w:rPr>
                <w:noProof/>
                <w:webHidden/>
              </w:rPr>
              <w:fldChar w:fldCharType="end"/>
            </w:r>
          </w:hyperlink>
        </w:p>
        <w:p w:rsidR="002E5832" w:rsidRDefault="002E5832">
          <w:pPr>
            <w:pStyle w:val="TOC3"/>
            <w:tabs>
              <w:tab w:val="left" w:pos="1100"/>
              <w:tab w:val="right" w:leader="dot" w:pos="8636"/>
            </w:tabs>
            <w:rPr>
              <w:rFonts w:eastAsiaTheme="minorEastAsia" w:cstheme="minorBidi"/>
              <w:i w:val="0"/>
              <w:iCs w:val="0"/>
              <w:noProof/>
              <w:sz w:val="22"/>
              <w:szCs w:val="22"/>
            </w:rPr>
          </w:pPr>
          <w:hyperlink w:anchor="_Toc512445909" w:history="1">
            <w:r w:rsidRPr="00B011FD">
              <w:rPr>
                <w:rStyle w:val="Hyperlink"/>
                <w:rFonts w:ascii="Book Antiqua" w:hAnsi="Book Antiqua"/>
                <w:noProof/>
              </w:rPr>
              <w:t>3.3.4</w:t>
            </w:r>
            <w:r>
              <w:rPr>
                <w:rFonts w:eastAsiaTheme="minorEastAsia" w:cstheme="minorBidi"/>
                <w:i w:val="0"/>
                <w:iCs w:val="0"/>
                <w:noProof/>
                <w:sz w:val="22"/>
                <w:szCs w:val="22"/>
              </w:rPr>
              <w:tab/>
            </w:r>
            <w:r w:rsidRPr="00B011FD">
              <w:rPr>
                <w:rStyle w:val="Hyperlink"/>
                <w:rFonts w:ascii="Book Antiqua" w:hAnsi="Book Antiqua"/>
                <w:noProof/>
              </w:rPr>
              <w:t>Sentence Extraction</w:t>
            </w:r>
            <w:r>
              <w:rPr>
                <w:noProof/>
                <w:webHidden/>
              </w:rPr>
              <w:tab/>
            </w:r>
            <w:r>
              <w:rPr>
                <w:noProof/>
                <w:webHidden/>
              </w:rPr>
              <w:fldChar w:fldCharType="begin"/>
            </w:r>
            <w:r>
              <w:rPr>
                <w:noProof/>
                <w:webHidden/>
              </w:rPr>
              <w:instrText xml:space="preserve"> PAGEREF _Toc512445909 \h </w:instrText>
            </w:r>
            <w:r>
              <w:rPr>
                <w:noProof/>
                <w:webHidden/>
              </w:rPr>
            </w:r>
            <w:r>
              <w:rPr>
                <w:noProof/>
                <w:webHidden/>
              </w:rPr>
              <w:fldChar w:fldCharType="separate"/>
            </w:r>
            <w:r>
              <w:rPr>
                <w:noProof/>
                <w:webHidden/>
              </w:rPr>
              <w:t>25</w:t>
            </w:r>
            <w:r>
              <w:rPr>
                <w:noProof/>
                <w:webHidden/>
              </w:rPr>
              <w:fldChar w:fldCharType="end"/>
            </w:r>
          </w:hyperlink>
        </w:p>
        <w:p w:rsidR="002E5832" w:rsidRDefault="002E5832">
          <w:pPr>
            <w:pStyle w:val="TOC3"/>
            <w:tabs>
              <w:tab w:val="left" w:pos="1100"/>
              <w:tab w:val="right" w:leader="dot" w:pos="8636"/>
            </w:tabs>
            <w:rPr>
              <w:rFonts w:eastAsiaTheme="minorEastAsia" w:cstheme="minorBidi"/>
              <w:i w:val="0"/>
              <w:iCs w:val="0"/>
              <w:noProof/>
              <w:sz w:val="22"/>
              <w:szCs w:val="22"/>
            </w:rPr>
          </w:pPr>
          <w:hyperlink w:anchor="_Toc512445910" w:history="1">
            <w:r w:rsidRPr="00B011FD">
              <w:rPr>
                <w:rStyle w:val="Hyperlink"/>
                <w:rFonts w:ascii="Book Antiqua" w:hAnsi="Book Antiqua"/>
                <w:noProof/>
              </w:rPr>
              <w:t>3.3.5</w:t>
            </w:r>
            <w:r>
              <w:rPr>
                <w:rFonts w:eastAsiaTheme="minorEastAsia" w:cstheme="minorBidi"/>
                <w:i w:val="0"/>
                <w:iCs w:val="0"/>
                <w:noProof/>
                <w:sz w:val="22"/>
                <w:szCs w:val="22"/>
              </w:rPr>
              <w:tab/>
            </w:r>
            <w:r w:rsidRPr="00B011FD">
              <w:rPr>
                <w:rStyle w:val="Hyperlink"/>
                <w:rFonts w:ascii="Book Antiqua" w:hAnsi="Book Antiqua"/>
                <w:noProof/>
              </w:rPr>
              <w:t>English to PSL Conversion</w:t>
            </w:r>
            <w:r>
              <w:rPr>
                <w:noProof/>
                <w:webHidden/>
              </w:rPr>
              <w:tab/>
            </w:r>
            <w:r>
              <w:rPr>
                <w:noProof/>
                <w:webHidden/>
              </w:rPr>
              <w:fldChar w:fldCharType="begin"/>
            </w:r>
            <w:r>
              <w:rPr>
                <w:noProof/>
                <w:webHidden/>
              </w:rPr>
              <w:instrText xml:space="preserve"> PAGEREF _Toc512445910 \h </w:instrText>
            </w:r>
            <w:r>
              <w:rPr>
                <w:noProof/>
                <w:webHidden/>
              </w:rPr>
            </w:r>
            <w:r>
              <w:rPr>
                <w:noProof/>
                <w:webHidden/>
              </w:rPr>
              <w:fldChar w:fldCharType="separate"/>
            </w:r>
            <w:r>
              <w:rPr>
                <w:noProof/>
                <w:webHidden/>
              </w:rPr>
              <w:t>26</w:t>
            </w:r>
            <w:r>
              <w:rPr>
                <w:noProof/>
                <w:webHidden/>
              </w:rPr>
              <w:fldChar w:fldCharType="end"/>
            </w:r>
          </w:hyperlink>
        </w:p>
        <w:p w:rsidR="002E5832" w:rsidRDefault="002E5832">
          <w:pPr>
            <w:pStyle w:val="TOC1"/>
            <w:tabs>
              <w:tab w:val="left" w:pos="440"/>
              <w:tab w:val="right" w:leader="dot" w:pos="8636"/>
            </w:tabs>
            <w:rPr>
              <w:rFonts w:eastAsiaTheme="minorEastAsia" w:cstheme="minorBidi"/>
              <w:b w:val="0"/>
              <w:bCs w:val="0"/>
              <w:caps w:val="0"/>
              <w:noProof/>
              <w:sz w:val="22"/>
              <w:szCs w:val="22"/>
            </w:rPr>
          </w:pPr>
          <w:hyperlink w:anchor="_Toc512445911" w:history="1">
            <w:r w:rsidRPr="00B011FD">
              <w:rPr>
                <w:rStyle w:val="Hyperlink"/>
                <w:noProof/>
              </w:rPr>
              <w:t>4</w:t>
            </w:r>
            <w:r>
              <w:rPr>
                <w:rFonts w:eastAsiaTheme="minorEastAsia" w:cstheme="minorBidi"/>
                <w:b w:val="0"/>
                <w:bCs w:val="0"/>
                <w:caps w:val="0"/>
                <w:noProof/>
                <w:sz w:val="22"/>
                <w:szCs w:val="22"/>
              </w:rPr>
              <w:tab/>
            </w:r>
            <w:r w:rsidRPr="00B011FD">
              <w:rPr>
                <w:rStyle w:val="Hyperlink"/>
                <w:noProof/>
              </w:rPr>
              <w:t>Evaluation</w:t>
            </w:r>
            <w:r>
              <w:rPr>
                <w:noProof/>
                <w:webHidden/>
              </w:rPr>
              <w:tab/>
            </w:r>
            <w:r>
              <w:rPr>
                <w:noProof/>
                <w:webHidden/>
              </w:rPr>
              <w:fldChar w:fldCharType="begin"/>
            </w:r>
            <w:r>
              <w:rPr>
                <w:noProof/>
                <w:webHidden/>
              </w:rPr>
              <w:instrText xml:space="preserve"> PAGEREF _Toc512445911 \h </w:instrText>
            </w:r>
            <w:r>
              <w:rPr>
                <w:noProof/>
                <w:webHidden/>
              </w:rPr>
            </w:r>
            <w:r>
              <w:rPr>
                <w:noProof/>
                <w:webHidden/>
              </w:rPr>
              <w:fldChar w:fldCharType="separate"/>
            </w:r>
            <w:r>
              <w:rPr>
                <w:noProof/>
                <w:webHidden/>
              </w:rPr>
              <w:t>27</w:t>
            </w:r>
            <w:r>
              <w:rPr>
                <w:noProof/>
                <w:webHidden/>
              </w:rPr>
              <w:fldChar w:fldCharType="end"/>
            </w:r>
          </w:hyperlink>
        </w:p>
        <w:p w:rsidR="002E5832" w:rsidRDefault="002E5832">
          <w:pPr>
            <w:pStyle w:val="TOC2"/>
            <w:tabs>
              <w:tab w:val="left" w:pos="880"/>
              <w:tab w:val="right" w:leader="dot" w:pos="8636"/>
            </w:tabs>
            <w:rPr>
              <w:rFonts w:eastAsiaTheme="minorEastAsia" w:cstheme="minorBidi"/>
              <w:smallCaps w:val="0"/>
              <w:noProof/>
              <w:sz w:val="22"/>
              <w:szCs w:val="22"/>
            </w:rPr>
          </w:pPr>
          <w:hyperlink w:anchor="_Toc512445912" w:history="1">
            <w:r w:rsidRPr="00B011FD">
              <w:rPr>
                <w:rStyle w:val="Hyperlink"/>
                <w:noProof/>
              </w:rPr>
              <w:t>4.1</w:t>
            </w:r>
            <w:r>
              <w:rPr>
                <w:rFonts w:eastAsiaTheme="minorEastAsia" w:cstheme="minorBidi"/>
                <w:smallCaps w:val="0"/>
                <w:noProof/>
                <w:sz w:val="22"/>
                <w:szCs w:val="22"/>
              </w:rPr>
              <w:tab/>
            </w:r>
            <w:r w:rsidRPr="00B011FD">
              <w:rPr>
                <w:rStyle w:val="Hyperlink"/>
                <w:noProof/>
              </w:rPr>
              <w:t>Experimentation</w:t>
            </w:r>
            <w:r>
              <w:rPr>
                <w:noProof/>
                <w:webHidden/>
              </w:rPr>
              <w:tab/>
            </w:r>
            <w:r>
              <w:rPr>
                <w:noProof/>
                <w:webHidden/>
              </w:rPr>
              <w:fldChar w:fldCharType="begin"/>
            </w:r>
            <w:r>
              <w:rPr>
                <w:noProof/>
                <w:webHidden/>
              </w:rPr>
              <w:instrText xml:space="preserve"> PAGEREF _Toc512445912 \h </w:instrText>
            </w:r>
            <w:r>
              <w:rPr>
                <w:noProof/>
                <w:webHidden/>
              </w:rPr>
            </w:r>
            <w:r>
              <w:rPr>
                <w:noProof/>
                <w:webHidden/>
              </w:rPr>
              <w:fldChar w:fldCharType="separate"/>
            </w:r>
            <w:r>
              <w:rPr>
                <w:noProof/>
                <w:webHidden/>
              </w:rPr>
              <w:t>27</w:t>
            </w:r>
            <w:r>
              <w:rPr>
                <w:noProof/>
                <w:webHidden/>
              </w:rPr>
              <w:fldChar w:fldCharType="end"/>
            </w:r>
          </w:hyperlink>
        </w:p>
        <w:p w:rsidR="002E5832" w:rsidRDefault="002E5832">
          <w:pPr>
            <w:pStyle w:val="TOC3"/>
            <w:tabs>
              <w:tab w:val="left" w:pos="1100"/>
              <w:tab w:val="right" w:leader="dot" w:pos="8636"/>
            </w:tabs>
            <w:rPr>
              <w:rFonts w:eastAsiaTheme="minorEastAsia" w:cstheme="minorBidi"/>
              <w:i w:val="0"/>
              <w:iCs w:val="0"/>
              <w:noProof/>
              <w:sz w:val="22"/>
              <w:szCs w:val="22"/>
            </w:rPr>
          </w:pPr>
          <w:hyperlink w:anchor="_Toc512445913" w:history="1">
            <w:r w:rsidRPr="00B011FD">
              <w:rPr>
                <w:rStyle w:val="Hyperlink"/>
                <w:rFonts w:ascii="Book Antiqua" w:hAnsi="Book Antiqua"/>
                <w:noProof/>
              </w:rPr>
              <w:t>4.1.1</w:t>
            </w:r>
            <w:r>
              <w:rPr>
                <w:rFonts w:eastAsiaTheme="minorEastAsia" w:cstheme="minorBidi"/>
                <w:i w:val="0"/>
                <w:iCs w:val="0"/>
                <w:noProof/>
                <w:sz w:val="22"/>
                <w:szCs w:val="22"/>
              </w:rPr>
              <w:tab/>
            </w:r>
            <w:r w:rsidRPr="00B011FD">
              <w:rPr>
                <w:rStyle w:val="Hyperlink"/>
                <w:rFonts w:ascii="Book Antiqua" w:hAnsi="Book Antiqua"/>
                <w:noProof/>
              </w:rPr>
              <w:t>Experimental Setup</w:t>
            </w:r>
            <w:r>
              <w:rPr>
                <w:noProof/>
                <w:webHidden/>
              </w:rPr>
              <w:tab/>
            </w:r>
            <w:r>
              <w:rPr>
                <w:noProof/>
                <w:webHidden/>
              </w:rPr>
              <w:fldChar w:fldCharType="begin"/>
            </w:r>
            <w:r>
              <w:rPr>
                <w:noProof/>
                <w:webHidden/>
              </w:rPr>
              <w:instrText xml:space="preserve"> PAGEREF _Toc512445913 \h </w:instrText>
            </w:r>
            <w:r>
              <w:rPr>
                <w:noProof/>
                <w:webHidden/>
              </w:rPr>
            </w:r>
            <w:r>
              <w:rPr>
                <w:noProof/>
                <w:webHidden/>
              </w:rPr>
              <w:fldChar w:fldCharType="separate"/>
            </w:r>
            <w:r>
              <w:rPr>
                <w:noProof/>
                <w:webHidden/>
              </w:rPr>
              <w:t>27</w:t>
            </w:r>
            <w:r>
              <w:rPr>
                <w:noProof/>
                <w:webHidden/>
              </w:rPr>
              <w:fldChar w:fldCharType="end"/>
            </w:r>
          </w:hyperlink>
        </w:p>
        <w:p w:rsidR="002E5832" w:rsidRDefault="002E5832">
          <w:pPr>
            <w:pStyle w:val="TOC3"/>
            <w:tabs>
              <w:tab w:val="left" w:pos="1100"/>
              <w:tab w:val="right" w:leader="dot" w:pos="8636"/>
            </w:tabs>
            <w:rPr>
              <w:rFonts w:eastAsiaTheme="minorEastAsia" w:cstheme="minorBidi"/>
              <w:i w:val="0"/>
              <w:iCs w:val="0"/>
              <w:noProof/>
              <w:sz w:val="22"/>
              <w:szCs w:val="22"/>
            </w:rPr>
          </w:pPr>
          <w:hyperlink w:anchor="_Toc512445914" w:history="1">
            <w:r w:rsidRPr="00B011FD">
              <w:rPr>
                <w:rStyle w:val="Hyperlink"/>
                <w:rFonts w:ascii="Book Antiqua" w:hAnsi="Book Antiqua"/>
                <w:noProof/>
              </w:rPr>
              <w:t>4.1.2</w:t>
            </w:r>
            <w:r>
              <w:rPr>
                <w:rFonts w:eastAsiaTheme="minorEastAsia" w:cstheme="minorBidi"/>
                <w:i w:val="0"/>
                <w:iCs w:val="0"/>
                <w:noProof/>
                <w:sz w:val="22"/>
                <w:szCs w:val="22"/>
              </w:rPr>
              <w:tab/>
            </w:r>
            <w:r w:rsidRPr="00B011FD">
              <w:rPr>
                <w:rStyle w:val="Hyperlink"/>
                <w:rFonts w:ascii="Book Antiqua" w:hAnsi="Book Antiqua"/>
                <w:noProof/>
              </w:rPr>
              <w:t>Prototype Validation</w:t>
            </w:r>
            <w:r>
              <w:rPr>
                <w:noProof/>
                <w:webHidden/>
              </w:rPr>
              <w:tab/>
            </w:r>
            <w:r>
              <w:rPr>
                <w:noProof/>
                <w:webHidden/>
              </w:rPr>
              <w:fldChar w:fldCharType="begin"/>
            </w:r>
            <w:r>
              <w:rPr>
                <w:noProof/>
                <w:webHidden/>
              </w:rPr>
              <w:instrText xml:space="preserve"> PAGEREF _Toc512445914 \h </w:instrText>
            </w:r>
            <w:r>
              <w:rPr>
                <w:noProof/>
                <w:webHidden/>
              </w:rPr>
            </w:r>
            <w:r>
              <w:rPr>
                <w:noProof/>
                <w:webHidden/>
              </w:rPr>
              <w:fldChar w:fldCharType="separate"/>
            </w:r>
            <w:r>
              <w:rPr>
                <w:noProof/>
                <w:webHidden/>
              </w:rPr>
              <w:t>27</w:t>
            </w:r>
            <w:r>
              <w:rPr>
                <w:noProof/>
                <w:webHidden/>
              </w:rPr>
              <w:fldChar w:fldCharType="end"/>
            </w:r>
          </w:hyperlink>
        </w:p>
        <w:p w:rsidR="002E5832" w:rsidRDefault="002E5832">
          <w:pPr>
            <w:pStyle w:val="TOC2"/>
            <w:tabs>
              <w:tab w:val="left" w:pos="880"/>
              <w:tab w:val="right" w:leader="dot" w:pos="8636"/>
            </w:tabs>
            <w:rPr>
              <w:rFonts w:eastAsiaTheme="minorEastAsia" w:cstheme="minorBidi"/>
              <w:smallCaps w:val="0"/>
              <w:noProof/>
              <w:sz w:val="22"/>
              <w:szCs w:val="22"/>
            </w:rPr>
          </w:pPr>
          <w:hyperlink w:anchor="_Toc512445915" w:history="1">
            <w:r w:rsidRPr="00B011FD">
              <w:rPr>
                <w:rStyle w:val="Hyperlink"/>
                <w:noProof/>
              </w:rPr>
              <w:t>4.2</w:t>
            </w:r>
            <w:r>
              <w:rPr>
                <w:rFonts w:eastAsiaTheme="minorEastAsia" w:cstheme="minorBidi"/>
                <w:smallCaps w:val="0"/>
                <w:noProof/>
                <w:sz w:val="22"/>
                <w:szCs w:val="22"/>
              </w:rPr>
              <w:tab/>
            </w:r>
            <w:r w:rsidRPr="00B011FD">
              <w:rPr>
                <w:rStyle w:val="Hyperlink"/>
                <w:noProof/>
              </w:rPr>
              <w:t>Results</w:t>
            </w:r>
            <w:r>
              <w:rPr>
                <w:noProof/>
                <w:webHidden/>
              </w:rPr>
              <w:tab/>
            </w:r>
            <w:r>
              <w:rPr>
                <w:noProof/>
                <w:webHidden/>
              </w:rPr>
              <w:fldChar w:fldCharType="begin"/>
            </w:r>
            <w:r>
              <w:rPr>
                <w:noProof/>
                <w:webHidden/>
              </w:rPr>
              <w:instrText xml:space="preserve"> PAGEREF _Toc512445915 \h </w:instrText>
            </w:r>
            <w:r>
              <w:rPr>
                <w:noProof/>
                <w:webHidden/>
              </w:rPr>
            </w:r>
            <w:r>
              <w:rPr>
                <w:noProof/>
                <w:webHidden/>
              </w:rPr>
              <w:fldChar w:fldCharType="separate"/>
            </w:r>
            <w:r>
              <w:rPr>
                <w:noProof/>
                <w:webHidden/>
              </w:rPr>
              <w:t>28</w:t>
            </w:r>
            <w:r>
              <w:rPr>
                <w:noProof/>
                <w:webHidden/>
              </w:rPr>
              <w:fldChar w:fldCharType="end"/>
            </w:r>
          </w:hyperlink>
        </w:p>
        <w:p w:rsidR="002E5832" w:rsidRDefault="002E5832">
          <w:pPr>
            <w:pStyle w:val="TOC1"/>
            <w:tabs>
              <w:tab w:val="left" w:pos="440"/>
              <w:tab w:val="right" w:leader="dot" w:pos="8636"/>
            </w:tabs>
            <w:rPr>
              <w:rFonts w:eastAsiaTheme="minorEastAsia" w:cstheme="minorBidi"/>
              <w:b w:val="0"/>
              <w:bCs w:val="0"/>
              <w:caps w:val="0"/>
              <w:noProof/>
              <w:sz w:val="22"/>
              <w:szCs w:val="22"/>
            </w:rPr>
          </w:pPr>
          <w:hyperlink w:anchor="_Toc512445916" w:history="1">
            <w:r w:rsidRPr="00B011FD">
              <w:rPr>
                <w:rStyle w:val="Hyperlink"/>
                <w:noProof/>
              </w:rPr>
              <w:t>5</w:t>
            </w:r>
            <w:r>
              <w:rPr>
                <w:rFonts w:eastAsiaTheme="minorEastAsia" w:cstheme="minorBidi"/>
                <w:b w:val="0"/>
                <w:bCs w:val="0"/>
                <w:caps w:val="0"/>
                <w:noProof/>
                <w:sz w:val="22"/>
                <w:szCs w:val="22"/>
              </w:rPr>
              <w:tab/>
            </w:r>
            <w:r w:rsidRPr="00B011FD">
              <w:rPr>
                <w:rStyle w:val="Hyperlink"/>
                <w:noProof/>
              </w:rPr>
              <w:t>Conclusion and Future work</w:t>
            </w:r>
            <w:r>
              <w:rPr>
                <w:noProof/>
                <w:webHidden/>
              </w:rPr>
              <w:tab/>
            </w:r>
            <w:r>
              <w:rPr>
                <w:noProof/>
                <w:webHidden/>
              </w:rPr>
              <w:fldChar w:fldCharType="begin"/>
            </w:r>
            <w:r>
              <w:rPr>
                <w:noProof/>
                <w:webHidden/>
              </w:rPr>
              <w:instrText xml:space="preserve"> PAGEREF _Toc512445916 \h </w:instrText>
            </w:r>
            <w:r>
              <w:rPr>
                <w:noProof/>
                <w:webHidden/>
              </w:rPr>
            </w:r>
            <w:r>
              <w:rPr>
                <w:noProof/>
                <w:webHidden/>
              </w:rPr>
              <w:fldChar w:fldCharType="separate"/>
            </w:r>
            <w:r>
              <w:rPr>
                <w:noProof/>
                <w:webHidden/>
              </w:rPr>
              <w:t>32</w:t>
            </w:r>
            <w:r>
              <w:rPr>
                <w:noProof/>
                <w:webHidden/>
              </w:rPr>
              <w:fldChar w:fldCharType="end"/>
            </w:r>
          </w:hyperlink>
        </w:p>
        <w:p w:rsidR="002E5832" w:rsidRDefault="002E5832">
          <w:pPr>
            <w:pStyle w:val="TOC1"/>
            <w:tabs>
              <w:tab w:val="left" w:pos="440"/>
              <w:tab w:val="right" w:leader="dot" w:pos="8636"/>
            </w:tabs>
            <w:rPr>
              <w:rFonts w:eastAsiaTheme="minorEastAsia" w:cstheme="minorBidi"/>
              <w:b w:val="0"/>
              <w:bCs w:val="0"/>
              <w:caps w:val="0"/>
              <w:noProof/>
              <w:sz w:val="22"/>
              <w:szCs w:val="22"/>
            </w:rPr>
          </w:pPr>
          <w:hyperlink w:anchor="_Toc512445917" w:history="1">
            <w:r w:rsidRPr="00B011FD">
              <w:rPr>
                <w:rStyle w:val="Hyperlink"/>
                <w:noProof/>
              </w:rPr>
              <w:t>6</w:t>
            </w:r>
            <w:r>
              <w:rPr>
                <w:rFonts w:eastAsiaTheme="minorEastAsia" w:cstheme="minorBidi"/>
                <w:b w:val="0"/>
                <w:bCs w:val="0"/>
                <w:caps w:val="0"/>
                <w:noProof/>
                <w:sz w:val="22"/>
                <w:szCs w:val="22"/>
              </w:rPr>
              <w:tab/>
            </w:r>
            <w:r w:rsidRPr="00B011FD">
              <w:rPr>
                <w:rStyle w:val="Hyperlink"/>
                <w:noProof/>
              </w:rPr>
              <w:t>References</w:t>
            </w:r>
            <w:r>
              <w:rPr>
                <w:noProof/>
                <w:webHidden/>
              </w:rPr>
              <w:tab/>
            </w:r>
            <w:r>
              <w:rPr>
                <w:noProof/>
                <w:webHidden/>
              </w:rPr>
              <w:fldChar w:fldCharType="begin"/>
            </w:r>
            <w:r>
              <w:rPr>
                <w:noProof/>
                <w:webHidden/>
              </w:rPr>
              <w:instrText xml:space="preserve"> PAGEREF _Toc512445917 \h </w:instrText>
            </w:r>
            <w:r>
              <w:rPr>
                <w:noProof/>
                <w:webHidden/>
              </w:rPr>
            </w:r>
            <w:r>
              <w:rPr>
                <w:noProof/>
                <w:webHidden/>
              </w:rPr>
              <w:fldChar w:fldCharType="separate"/>
            </w:r>
            <w:r>
              <w:rPr>
                <w:noProof/>
                <w:webHidden/>
              </w:rPr>
              <w:t>33</w:t>
            </w:r>
            <w:r>
              <w:rPr>
                <w:noProof/>
                <w:webHidden/>
              </w:rPr>
              <w:fldChar w:fldCharType="end"/>
            </w:r>
          </w:hyperlink>
        </w:p>
        <w:p w:rsidR="002E5832" w:rsidRDefault="002E5832">
          <w:pPr>
            <w:pStyle w:val="TOC1"/>
            <w:tabs>
              <w:tab w:val="left" w:pos="440"/>
              <w:tab w:val="right" w:leader="dot" w:pos="8636"/>
            </w:tabs>
            <w:rPr>
              <w:rFonts w:eastAsiaTheme="minorEastAsia" w:cstheme="minorBidi"/>
              <w:b w:val="0"/>
              <w:bCs w:val="0"/>
              <w:caps w:val="0"/>
              <w:noProof/>
              <w:sz w:val="22"/>
              <w:szCs w:val="22"/>
            </w:rPr>
          </w:pPr>
          <w:hyperlink w:anchor="_Toc512445918" w:history="1">
            <w:r w:rsidRPr="00B011FD">
              <w:rPr>
                <w:rStyle w:val="Hyperlink"/>
                <w:noProof/>
              </w:rPr>
              <w:t>7</w:t>
            </w:r>
            <w:r>
              <w:rPr>
                <w:rFonts w:eastAsiaTheme="minorEastAsia" w:cstheme="minorBidi"/>
                <w:b w:val="0"/>
                <w:bCs w:val="0"/>
                <w:caps w:val="0"/>
                <w:noProof/>
                <w:sz w:val="22"/>
                <w:szCs w:val="22"/>
              </w:rPr>
              <w:tab/>
            </w:r>
            <w:r w:rsidRPr="00B011FD">
              <w:rPr>
                <w:rStyle w:val="Hyperlink"/>
                <w:noProof/>
              </w:rPr>
              <w:t>Appendix</w:t>
            </w:r>
            <w:r>
              <w:rPr>
                <w:noProof/>
                <w:webHidden/>
              </w:rPr>
              <w:tab/>
            </w:r>
            <w:r>
              <w:rPr>
                <w:noProof/>
                <w:webHidden/>
              </w:rPr>
              <w:fldChar w:fldCharType="begin"/>
            </w:r>
            <w:r>
              <w:rPr>
                <w:noProof/>
                <w:webHidden/>
              </w:rPr>
              <w:instrText xml:space="preserve"> PAGEREF _Toc512445918 \h </w:instrText>
            </w:r>
            <w:r>
              <w:rPr>
                <w:noProof/>
                <w:webHidden/>
              </w:rPr>
            </w:r>
            <w:r>
              <w:rPr>
                <w:noProof/>
                <w:webHidden/>
              </w:rPr>
              <w:fldChar w:fldCharType="separate"/>
            </w:r>
            <w:r>
              <w:rPr>
                <w:noProof/>
                <w:webHidden/>
              </w:rPr>
              <w:t>34</w:t>
            </w:r>
            <w:r>
              <w:rPr>
                <w:noProof/>
                <w:webHidden/>
              </w:rPr>
              <w:fldChar w:fldCharType="end"/>
            </w:r>
          </w:hyperlink>
        </w:p>
        <w:p w:rsidR="002E5832" w:rsidRDefault="002E5832">
          <w:pPr>
            <w:pStyle w:val="TOC2"/>
            <w:tabs>
              <w:tab w:val="right" w:leader="dot" w:pos="8636"/>
            </w:tabs>
            <w:rPr>
              <w:rFonts w:eastAsiaTheme="minorEastAsia" w:cstheme="minorBidi"/>
              <w:smallCaps w:val="0"/>
              <w:noProof/>
              <w:sz w:val="22"/>
              <w:szCs w:val="22"/>
            </w:rPr>
          </w:pPr>
          <w:hyperlink w:anchor="_Toc512445919" w:history="1">
            <w:r w:rsidRPr="00B011FD">
              <w:rPr>
                <w:rStyle w:val="Hyperlink"/>
                <w:noProof/>
              </w:rPr>
              <w:t>Glossary of terms</w:t>
            </w:r>
            <w:r>
              <w:rPr>
                <w:noProof/>
                <w:webHidden/>
              </w:rPr>
              <w:tab/>
            </w:r>
            <w:r>
              <w:rPr>
                <w:noProof/>
                <w:webHidden/>
              </w:rPr>
              <w:fldChar w:fldCharType="begin"/>
            </w:r>
            <w:r>
              <w:rPr>
                <w:noProof/>
                <w:webHidden/>
              </w:rPr>
              <w:instrText xml:space="preserve"> PAGEREF _Toc512445919 \h </w:instrText>
            </w:r>
            <w:r>
              <w:rPr>
                <w:noProof/>
                <w:webHidden/>
              </w:rPr>
            </w:r>
            <w:r>
              <w:rPr>
                <w:noProof/>
                <w:webHidden/>
              </w:rPr>
              <w:fldChar w:fldCharType="separate"/>
            </w:r>
            <w:r>
              <w:rPr>
                <w:noProof/>
                <w:webHidden/>
              </w:rPr>
              <w:t>34</w:t>
            </w:r>
            <w:r>
              <w:rPr>
                <w:noProof/>
                <w:webHidden/>
              </w:rPr>
              <w:fldChar w:fldCharType="end"/>
            </w:r>
          </w:hyperlink>
        </w:p>
        <w:p w:rsidR="002E5832" w:rsidRDefault="002E5832">
          <w:pPr>
            <w:pStyle w:val="TOC2"/>
            <w:tabs>
              <w:tab w:val="left" w:pos="880"/>
              <w:tab w:val="right" w:leader="dot" w:pos="8636"/>
            </w:tabs>
            <w:rPr>
              <w:rFonts w:eastAsiaTheme="minorEastAsia" w:cstheme="minorBidi"/>
              <w:smallCaps w:val="0"/>
              <w:noProof/>
              <w:sz w:val="22"/>
              <w:szCs w:val="22"/>
            </w:rPr>
          </w:pPr>
          <w:hyperlink w:anchor="_Toc512445920" w:history="1">
            <w:r w:rsidRPr="00B011FD">
              <w:rPr>
                <w:rStyle w:val="Hyperlink"/>
                <w:noProof/>
              </w:rPr>
              <w:t>7.1</w:t>
            </w:r>
            <w:r>
              <w:rPr>
                <w:rFonts w:eastAsiaTheme="minorEastAsia" w:cstheme="minorBidi"/>
                <w:smallCaps w:val="0"/>
                <w:noProof/>
                <w:sz w:val="22"/>
                <w:szCs w:val="22"/>
              </w:rPr>
              <w:tab/>
            </w:r>
            <w:r w:rsidRPr="00B011FD">
              <w:rPr>
                <w:rStyle w:val="Hyperlink"/>
                <w:noProof/>
              </w:rPr>
              <w:t>Pre-requisites</w:t>
            </w:r>
            <w:r>
              <w:rPr>
                <w:noProof/>
                <w:webHidden/>
              </w:rPr>
              <w:tab/>
            </w:r>
            <w:r>
              <w:rPr>
                <w:noProof/>
                <w:webHidden/>
              </w:rPr>
              <w:fldChar w:fldCharType="begin"/>
            </w:r>
            <w:r>
              <w:rPr>
                <w:noProof/>
                <w:webHidden/>
              </w:rPr>
              <w:instrText xml:space="preserve"> PAGEREF _Toc512445920 \h </w:instrText>
            </w:r>
            <w:r>
              <w:rPr>
                <w:noProof/>
                <w:webHidden/>
              </w:rPr>
            </w:r>
            <w:r>
              <w:rPr>
                <w:noProof/>
                <w:webHidden/>
              </w:rPr>
              <w:fldChar w:fldCharType="separate"/>
            </w:r>
            <w:r>
              <w:rPr>
                <w:noProof/>
                <w:webHidden/>
              </w:rPr>
              <w:t>34</w:t>
            </w:r>
            <w:r>
              <w:rPr>
                <w:noProof/>
                <w:webHidden/>
              </w:rPr>
              <w:fldChar w:fldCharType="end"/>
            </w:r>
          </w:hyperlink>
        </w:p>
        <w:p w:rsidR="002E5832" w:rsidRDefault="002E5832">
          <w:pPr>
            <w:pStyle w:val="TOC2"/>
            <w:tabs>
              <w:tab w:val="left" w:pos="880"/>
              <w:tab w:val="right" w:leader="dot" w:pos="8636"/>
            </w:tabs>
            <w:rPr>
              <w:rFonts w:eastAsiaTheme="minorEastAsia" w:cstheme="minorBidi"/>
              <w:smallCaps w:val="0"/>
              <w:noProof/>
              <w:sz w:val="22"/>
              <w:szCs w:val="22"/>
            </w:rPr>
          </w:pPr>
          <w:hyperlink w:anchor="_Toc512445921" w:history="1">
            <w:r w:rsidRPr="00B011FD">
              <w:rPr>
                <w:rStyle w:val="Hyperlink"/>
                <w:noProof/>
              </w:rPr>
              <w:t>7.2</w:t>
            </w:r>
            <w:r>
              <w:rPr>
                <w:rFonts w:eastAsiaTheme="minorEastAsia" w:cstheme="minorBidi"/>
                <w:smallCaps w:val="0"/>
                <w:noProof/>
                <w:sz w:val="22"/>
                <w:szCs w:val="22"/>
              </w:rPr>
              <w:tab/>
            </w:r>
            <w:r w:rsidRPr="00B011FD">
              <w:rPr>
                <w:rStyle w:val="Hyperlink"/>
                <w:noProof/>
              </w:rPr>
              <w:t>Reference/ Source Documents</w:t>
            </w:r>
            <w:r>
              <w:rPr>
                <w:noProof/>
                <w:webHidden/>
              </w:rPr>
              <w:tab/>
            </w:r>
            <w:r>
              <w:rPr>
                <w:noProof/>
                <w:webHidden/>
              </w:rPr>
              <w:fldChar w:fldCharType="begin"/>
            </w:r>
            <w:r>
              <w:rPr>
                <w:noProof/>
                <w:webHidden/>
              </w:rPr>
              <w:instrText xml:space="preserve"> PAGEREF _Toc512445921 \h </w:instrText>
            </w:r>
            <w:r>
              <w:rPr>
                <w:noProof/>
                <w:webHidden/>
              </w:rPr>
            </w:r>
            <w:r>
              <w:rPr>
                <w:noProof/>
                <w:webHidden/>
              </w:rPr>
              <w:fldChar w:fldCharType="separate"/>
            </w:r>
            <w:r>
              <w:rPr>
                <w:noProof/>
                <w:webHidden/>
              </w:rPr>
              <w:t>34</w:t>
            </w:r>
            <w:r>
              <w:rPr>
                <w:noProof/>
                <w:webHidden/>
              </w:rPr>
              <w:fldChar w:fldCharType="end"/>
            </w:r>
          </w:hyperlink>
        </w:p>
        <w:p w:rsidR="001340F4" w:rsidRPr="00914CB8" w:rsidRDefault="004A1200" w:rsidP="001340F4">
          <w:pPr>
            <w:tabs>
              <w:tab w:val="center" w:pos="4320"/>
            </w:tabs>
            <w:rPr>
              <w:rFonts w:ascii="Book Antiqua" w:hAnsi="Book Antiqua"/>
            </w:rPr>
          </w:pPr>
          <w:r w:rsidRPr="00914CB8">
            <w:rPr>
              <w:rFonts w:ascii="Book Antiqua" w:hAnsi="Book Antiqua" w:cstheme="minorHAnsi"/>
              <w:i/>
              <w:iCs/>
              <w:smallCaps/>
              <w:sz w:val="20"/>
              <w:szCs w:val="20"/>
            </w:rPr>
            <w:fldChar w:fldCharType="end"/>
          </w:r>
        </w:p>
      </w:sdtContent>
    </w:sdt>
    <w:bookmarkEnd w:id="0" w:displacedByCustomXml="prev"/>
    <w:bookmarkStart w:id="58" w:name="_Toc408224651" w:displacedByCustomXml="prev"/>
    <w:p w:rsidR="001340F4" w:rsidRPr="00914CB8" w:rsidRDefault="001340F4" w:rsidP="001340F4">
      <w:pPr>
        <w:rPr>
          <w:rFonts w:ascii="Book Antiqua" w:hAnsi="Book Antiqua"/>
        </w:rPr>
      </w:pPr>
    </w:p>
    <w:p w:rsidR="001340F4" w:rsidRPr="00914CB8" w:rsidRDefault="001340F4" w:rsidP="001340F4">
      <w:pPr>
        <w:rPr>
          <w:rFonts w:ascii="Book Antiqua" w:hAnsi="Book Antiqua"/>
        </w:rPr>
      </w:pPr>
    </w:p>
    <w:p w:rsidR="001340F4" w:rsidRPr="00914CB8" w:rsidRDefault="001340F4" w:rsidP="001340F4">
      <w:pPr>
        <w:rPr>
          <w:rFonts w:ascii="Book Antiqua" w:hAnsi="Book Antiqua"/>
        </w:rPr>
      </w:pPr>
    </w:p>
    <w:p w:rsidR="001340F4" w:rsidRPr="00914CB8" w:rsidRDefault="001340F4" w:rsidP="001340F4">
      <w:pPr>
        <w:pStyle w:val="Heading1"/>
        <w:numPr>
          <w:ilvl w:val="0"/>
          <w:numId w:val="0"/>
        </w:numPr>
      </w:pPr>
      <w:bookmarkStart w:id="59" w:name="_Toc408224337"/>
      <w:bookmarkStart w:id="60" w:name="_Toc408224659"/>
      <w:bookmarkStart w:id="61" w:name="_Toc512445872"/>
      <w:r w:rsidRPr="00914CB8">
        <w:lastRenderedPageBreak/>
        <w:t>Definitions and Acronyms</w:t>
      </w:r>
      <w:bookmarkEnd w:id="59"/>
      <w:bookmarkEnd w:id="60"/>
      <w:bookmarkEnd w:id="61"/>
    </w:p>
    <w:p w:rsidR="001340F4" w:rsidRPr="00914CB8" w:rsidRDefault="001340F4" w:rsidP="001340F4">
      <w:pPr>
        <w:rPr>
          <w:rFonts w:ascii="Book Antiqua" w:hAnsi="Book Antiqua"/>
          <w:b/>
          <w:bCs/>
        </w:rPr>
      </w:pPr>
    </w:p>
    <w:p w:rsidR="001340F4" w:rsidRPr="00914CB8" w:rsidRDefault="001340F4" w:rsidP="001340F4">
      <w:pPr>
        <w:rPr>
          <w:rFonts w:ascii="Book Antiqua" w:hAnsi="Book Antiqua"/>
        </w:rPr>
      </w:pPr>
    </w:p>
    <w:p w:rsidR="00BD01E4" w:rsidRDefault="00BD01E4" w:rsidP="001340F4">
      <w:pPr>
        <w:rPr>
          <w:rFonts w:ascii="Book Antiqua" w:hAnsi="Book Antiqua"/>
        </w:rPr>
      </w:pPr>
      <w:r>
        <w:rPr>
          <w:rFonts w:ascii="Book Antiqua" w:hAnsi="Book Antiqua"/>
        </w:rPr>
        <w:t>SL</w:t>
      </w:r>
      <w:r>
        <w:rPr>
          <w:rFonts w:ascii="Book Antiqua" w:hAnsi="Book Antiqua"/>
        </w:rPr>
        <w:tab/>
      </w:r>
      <w:r>
        <w:rPr>
          <w:rFonts w:ascii="Book Antiqua" w:hAnsi="Book Antiqua"/>
        </w:rPr>
        <w:tab/>
      </w:r>
      <w:r>
        <w:rPr>
          <w:rFonts w:ascii="Book Antiqua" w:hAnsi="Book Antiqua"/>
        </w:rPr>
        <w:tab/>
        <w:t>Sign Language</w:t>
      </w:r>
    </w:p>
    <w:p w:rsidR="001340F4" w:rsidRDefault="00BD01E4" w:rsidP="001340F4">
      <w:pPr>
        <w:rPr>
          <w:rFonts w:ascii="Book Antiqua" w:hAnsi="Book Antiqua"/>
        </w:rPr>
      </w:pPr>
      <w:r>
        <w:rPr>
          <w:rFonts w:ascii="Book Antiqua" w:hAnsi="Book Antiqua"/>
        </w:rPr>
        <w:t>PSL</w:t>
      </w:r>
      <w:r>
        <w:rPr>
          <w:rFonts w:ascii="Book Antiqua" w:hAnsi="Book Antiqua"/>
        </w:rPr>
        <w:tab/>
      </w:r>
      <w:r>
        <w:rPr>
          <w:rFonts w:ascii="Book Antiqua" w:hAnsi="Book Antiqua"/>
        </w:rPr>
        <w:tab/>
      </w:r>
      <w:r>
        <w:rPr>
          <w:rFonts w:ascii="Book Antiqua" w:hAnsi="Book Antiqua"/>
        </w:rPr>
        <w:tab/>
        <w:t>Pakistan Sign Language</w:t>
      </w:r>
    </w:p>
    <w:p w:rsidR="00BD01E4" w:rsidRDefault="00BD01E4" w:rsidP="001340F4">
      <w:pPr>
        <w:rPr>
          <w:rFonts w:ascii="Book Antiqua" w:hAnsi="Book Antiqua"/>
        </w:rPr>
      </w:pPr>
      <w:r>
        <w:rPr>
          <w:rFonts w:ascii="Book Antiqua" w:hAnsi="Book Antiqua"/>
        </w:rPr>
        <w:t>NLP</w:t>
      </w:r>
      <w:r>
        <w:rPr>
          <w:rFonts w:ascii="Book Antiqua" w:hAnsi="Book Antiqua"/>
        </w:rPr>
        <w:tab/>
      </w:r>
      <w:r>
        <w:rPr>
          <w:rFonts w:ascii="Book Antiqua" w:hAnsi="Book Antiqua"/>
        </w:rPr>
        <w:tab/>
      </w:r>
      <w:r>
        <w:rPr>
          <w:rFonts w:ascii="Book Antiqua" w:hAnsi="Book Antiqua"/>
        </w:rPr>
        <w:tab/>
        <w:t>Natural Language Processing</w:t>
      </w:r>
    </w:p>
    <w:p w:rsidR="00BD01E4" w:rsidRPr="00914CB8" w:rsidRDefault="00BD01E4" w:rsidP="001340F4">
      <w:pPr>
        <w:rPr>
          <w:rFonts w:ascii="Book Antiqua" w:hAnsi="Book Antiqua"/>
        </w:rPr>
      </w:pPr>
      <w:r>
        <w:rPr>
          <w:rFonts w:ascii="Book Antiqua" w:hAnsi="Book Antiqua"/>
        </w:rPr>
        <w:t>MT</w:t>
      </w:r>
      <w:r>
        <w:rPr>
          <w:rFonts w:ascii="Book Antiqua" w:hAnsi="Book Antiqua"/>
        </w:rPr>
        <w:tab/>
      </w:r>
      <w:r>
        <w:rPr>
          <w:rFonts w:ascii="Book Antiqua" w:hAnsi="Book Antiqua"/>
        </w:rPr>
        <w:tab/>
      </w:r>
      <w:r>
        <w:rPr>
          <w:rFonts w:ascii="Book Antiqua" w:hAnsi="Book Antiqua"/>
        </w:rPr>
        <w:tab/>
        <w:t>Machine Translation</w:t>
      </w:r>
    </w:p>
    <w:p w:rsidR="001340F4" w:rsidRDefault="00BD01E4" w:rsidP="001340F4">
      <w:pPr>
        <w:rPr>
          <w:rFonts w:ascii="Book Antiqua" w:hAnsi="Book Antiqua"/>
        </w:rPr>
      </w:pPr>
      <w:r>
        <w:rPr>
          <w:rFonts w:ascii="Book Antiqua" w:hAnsi="Book Antiqua"/>
        </w:rPr>
        <w:t>ACM</w:t>
      </w:r>
      <w:r>
        <w:rPr>
          <w:rFonts w:ascii="Book Antiqua" w:hAnsi="Book Antiqua"/>
        </w:rPr>
        <w:tab/>
      </w:r>
      <w:r>
        <w:rPr>
          <w:rFonts w:ascii="Book Antiqua" w:hAnsi="Book Antiqua"/>
        </w:rPr>
        <w:tab/>
      </w:r>
      <w:r>
        <w:rPr>
          <w:rFonts w:ascii="Book Antiqua" w:hAnsi="Book Antiqua"/>
        </w:rPr>
        <w:tab/>
      </w:r>
      <w:r w:rsidRPr="00BD01E4">
        <w:rPr>
          <w:rFonts w:ascii="Book Antiqua" w:hAnsi="Book Antiqua"/>
        </w:rPr>
        <w:t>Association for Computing Machinery</w:t>
      </w:r>
    </w:p>
    <w:p w:rsidR="00BD01E4" w:rsidRDefault="00BD01E4" w:rsidP="001340F4">
      <w:pPr>
        <w:rPr>
          <w:rFonts w:ascii="Book Antiqua" w:hAnsi="Book Antiqua"/>
        </w:rPr>
      </w:pPr>
      <w:r>
        <w:rPr>
          <w:rFonts w:ascii="Book Antiqua" w:hAnsi="Book Antiqua"/>
        </w:rPr>
        <w:t>IEEE</w:t>
      </w:r>
      <w:r>
        <w:rPr>
          <w:rFonts w:ascii="Book Antiqua" w:hAnsi="Book Antiqua"/>
        </w:rPr>
        <w:tab/>
      </w:r>
      <w:r>
        <w:rPr>
          <w:rFonts w:ascii="Book Antiqua" w:hAnsi="Book Antiqua"/>
        </w:rPr>
        <w:tab/>
      </w:r>
      <w:r>
        <w:rPr>
          <w:rFonts w:ascii="Book Antiqua" w:hAnsi="Book Antiqua"/>
        </w:rPr>
        <w:tab/>
      </w:r>
      <w:r w:rsidRPr="00BD01E4">
        <w:rPr>
          <w:rFonts w:ascii="Book Antiqua" w:hAnsi="Book Antiqua"/>
        </w:rPr>
        <w:t>Institute of Elec</w:t>
      </w:r>
      <w:r w:rsidR="00B07B0F">
        <w:rPr>
          <w:rFonts w:ascii="Book Antiqua" w:hAnsi="Book Antiqua"/>
        </w:rPr>
        <w:t>trical and Electronics Engineers</w:t>
      </w:r>
    </w:p>
    <w:p w:rsidR="00E811EF" w:rsidRDefault="00E811EF" w:rsidP="001340F4">
      <w:pPr>
        <w:rPr>
          <w:rFonts w:ascii="Book Antiqua" w:hAnsi="Book Antiqua"/>
        </w:rPr>
      </w:pPr>
      <w:r w:rsidRPr="00B07B0F">
        <w:rPr>
          <w:rFonts w:ascii="Book Antiqua" w:hAnsi="Book Antiqua"/>
        </w:rPr>
        <w:t>ASL</w:t>
      </w:r>
      <w:r w:rsidR="00B07B0F" w:rsidRPr="00B07B0F">
        <w:rPr>
          <w:rFonts w:ascii="Book Antiqua" w:hAnsi="Book Antiqua"/>
        </w:rPr>
        <w:tab/>
      </w:r>
      <w:r w:rsidR="00B07B0F" w:rsidRPr="00B07B0F">
        <w:rPr>
          <w:rFonts w:ascii="Book Antiqua" w:hAnsi="Book Antiqua"/>
        </w:rPr>
        <w:tab/>
      </w:r>
      <w:r w:rsidR="00B07B0F" w:rsidRPr="00B07B0F">
        <w:rPr>
          <w:rFonts w:ascii="Book Antiqua" w:hAnsi="Book Antiqua"/>
        </w:rPr>
        <w:tab/>
      </w:r>
      <w:r w:rsidR="00B07B0F">
        <w:rPr>
          <w:rFonts w:ascii="Book Antiqua" w:hAnsi="Book Antiqua"/>
        </w:rPr>
        <w:t>American Sign Language</w:t>
      </w:r>
    </w:p>
    <w:p w:rsidR="00E811EF" w:rsidRPr="00B07B0F" w:rsidRDefault="00E811EF" w:rsidP="00B07B0F">
      <w:pPr>
        <w:rPr>
          <w:rFonts w:ascii="Book Antiqua" w:hAnsi="Book Antiqua"/>
        </w:rPr>
      </w:pPr>
      <w:r w:rsidRPr="00B07B0F">
        <w:rPr>
          <w:rFonts w:ascii="Book Antiqua" w:hAnsi="Book Antiqua"/>
        </w:rPr>
        <w:t>BSL</w:t>
      </w:r>
      <w:r w:rsidR="00B07B0F" w:rsidRPr="00B07B0F">
        <w:rPr>
          <w:rFonts w:ascii="Book Antiqua" w:hAnsi="Book Antiqua"/>
        </w:rPr>
        <w:t xml:space="preserve"> </w:t>
      </w:r>
      <w:r w:rsidR="00B07B0F">
        <w:rPr>
          <w:rFonts w:ascii="Book Antiqua" w:hAnsi="Book Antiqua"/>
        </w:rPr>
        <w:tab/>
      </w:r>
      <w:r w:rsidR="00B07B0F">
        <w:rPr>
          <w:rFonts w:ascii="Book Antiqua" w:hAnsi="Book Antiqua"/>
        </w:rPr>
        <w:tab/>
      </w:r>
      <w:r w:rsidR="00B07B0F">
        <w:rPr>
          <w:rFonts w:ascii="Book Antiqua" w:hAnsi="Book Antiqua"/>
        </w:rPr>
        <w:tab/>
        <w:t>British Sign Language</w:t>
      </w:r>
    </w:p>
    <w:p w:rsidR="00E811EF" w:rsidRDefault="00E811EF" w:rsidP="001340F4">
      <w:pPr>
        <w:rPr>
          <w:rFonts w:ascii="Book Antiqua" w:hAnsi="Book Antiqua"/>
        </w:rPr>
      </w:pPr>
      <w:r w:rsidRPr="00B07B0F">
        <w:rPr>
          <w:rFonts w:ascii="Book Antiqua" w:hAnsi="Book Antiqua"/>
        </w:rPr>
        <w:t>GSL</w:t>
      </w:r>
      <w:r w:rsidR="00B07B0F" w:rsidRPr="00B07B0F">
        <w:rPr>
          <w:rFonts w:ascii="Book Antiqua" w:hAnsi="Book Antiqua"/>
        </w:rPr>
        <w:t xml:space="preserve"> </w:t>
      </w:r>
      <w:r w:rsidR="00B07B0F">
        <w:rPr>
          <w:rFonts w:ascii="Book Antiqua" w:hAnsi="Book Antiqua"/>
        </w:rPr>
        <w:tab/>
      </w:r>
      <w:r w:rsidR="00B07B0F">
        <w:rPr>
          <w:rFonts w:ascii="Book Antiqua" w:hAnsi="Book Antiqua"/>
        </w:rPr>
        <w:tab/>
      </w:r>
      <w:r w:rsidR="00B07B0F">
        <w:rPr>
          <w:rFonts w:ascii="Book Antiqua" w:hAnsi="Book Antiqua"/>
        </w:rPr>
        <w:tab/>
      </w:r>
      <w:r w:rsidR="00B07B0F" w:rsidRPr="00B07B0F">
        <w:rPr>
          <w:rFonts w:ascii="Book Antiqua" w:hAnsi="Book Antiqua"/>
        </w:rPr>
        <w:t>German Sign Lang</w:t>
      </w:r>
      <w:r w:rsidR="00B07B0F">
        <w:rPr>
          <w:rFonts w:ascii="Book Antiqua" w:hAnsi="Book Antiqua"/>
        </w:rPr>
        <w:t>uage</w:t>
      </w:r>
    </w:p>
    <w:p w:rsidR="00B07B0F" w:rsidRDefault="00B07B0F" w:rsidP="001340F4">
      <w:pPr>
        <w:rPr>
          <w:rFonts w:ascii="Book Antiqua" w:hAnsi="Book Antiqua"/>
        </w:rPr>
      </w:pPr>
      <w:r w:rsidRPr="00B07B0F">
        <w:rPr>
          <w:rFonts w:ascii="Book Antiqua" w:hAnsi="Book Antiqua"/>
        </w:rPr>
        <w:t xml:space="preserve">TSL </w:t>
      </w:r>
      <w:r>
        <w:rPr>
          <w:rFonts w:ascii="Book Antiqua" w:hAnsi="Book Antiqua"/>
        </w:rPr>
        <w:tab/>
      </w:r>
      <w:r>
        <w:rPr>
          <w:rFonts w:ascii="Book Antiqua" w:hAnsi="Book Antiqua"/>
        </w:rPr>
        <w:tab/>
      </w:r>
      <w:r>
        <w:rPr>
          <w:rFonts w:ascii="Book Antiqua" w:hAnsi="Book Antiqua"/>
        </w:rPr>
        <w:tab/>
      </w:r>
      <w:r w:rsidRPr="00B07B0F">
        <w:rPr>
          <w:rFonts w:ascii="Book Antiqua" w:hAnsi="Book Antiqua"/>
        </w:rPr>
        <w:t>Turkish Sign Language</w:t>
      </w:r>
    </w:p>
    <w:p w:rsidR="00E811EF" w:rsidRPr="00914CB8" w:rsidRDefault="00B07B0F" w:rsidP="001340F4">
      <w:pPr>
        <w:rPr>
          <w:rFonts w:ascii="Book Antiqua" w:hAnsi="Book Antiqua"/>
        </w:rPr>
      </w:pPr>
      <w:r w:rsidRPr="00B07B0F">
        <w:rPr>
          <w:rFonts w:ascii="Book Antiqua" w:hAnsi="Book Antiqua"/>
        </w:rPr>
        <w:t xml:space="preserve">FSL </w:t>
      </w:r>
      <w:r>
        <w:rPr>
          <w:rFonts w:ascii="Book Antiqua" w:hAnsi="Book Antiqua"/>
        </w:rPr>
        <w:tab/>
      </w:r>
      <w:r>
        <w:rPr>
          <w:rFonts w:ascii="Book Antiqua" w:hAnsi="Book Antiqua"/>
        </w:rPr>
        <w:tab/>
      </w:r>
      <w:r>
        <w:rPr>
          <w:rFonts w:ascii="Book Antiqua" w:hAnsi="Book Antiqua"/>
        </w:rPr>
        <w:tab/>
        <w:t>French Sign Language</w:t>
      </w:r>
    </w:p>
    <w:p w:rsidR="001340F4" w:rsidRPr="00914CB8" w:rsidRDefault="007120F1" w:rsidP="001340F4">
      <w:pPr>
        <w:rPr>
          <w:rFonts w:ascii="Book Antiqua" w:hAnsi="Book Antiqua"/>
        </w:rPr>
      </w:pPr>
      <w:r>
        <w:rPr>
          <w:rFonts w:ascii="Book Antiqua" w:hAnsi="Book Antiqua"/>
        </w:rPr>
        <w:t>GSA</w:t>
      </w:r>
      <w:r>
        <w:rPr>
          <w:rFonts w:ascii="Book Antiqua" w:hAnsi="Book Antiqua"/>
        </w:rPr>
        <w:tab/>
      </w:r>
      <w:r>
        <w:rPr>
          <w:rFonts w:ascii="Book Antiqua" w:hAnsi="Book Antiqua"/>
        </w:rPr>
        <w:tab/>
      </w:r>
      <w:r>
        <w:rPr>
          <w:rFonts w:ascii="Book Antiqua" w:hAnsi="Book Antiqua"/>
        </w:rPr>
        <w:tab/>
        <w:t>Google Speech API</w:t>
      </w:r>
    </w:p>
    <w:p w:rsidR="007120F1" w:rsidRPr="00914CB8" w:rsidRDefault="007120F1" w:rsidP="007120F1">
      <w:pPr>
        <w:rPr>
          <w:rFonts w:ascii="Book Antiqua" w:hAnsi="Book Antiqua"/>
        </w:rPr>
      </w:pPr>
      <w:r>
        <w:rPr>
          <w:rFonts w:ascii="Book Antiqua" w:hAnsi="Book Antiqua"/>
        </w:rPr>
        <w:t>GTA</w:t>
      </w:r>
      <w:r>
        <w:rPr>
          <w:rFonts w:ascii="Book Antiqua" w:hAnsi="Book Antiqua"/>
        </w:rPr>
        <w:tab/>
      </w:r>
      <w:r>
        <w:rPr>
          <w:rFonts w:ascii="Book Antiqua" w:hAnsi="Book Antiqua"/>
        </w:rPr>
        <w:tab/>
      </w:r>
      <w:r>
        <w:rPr>
          <w:rFonts w:ascii="Book Antiqua" w:hAnsi="Book Antiqua"/>
        </w:rPr>
        <w:tab/>
        <w:t>Google translation API</w:t>
      </w:r>
    </w:p>
    <w:p w:rsidR="007120F1" w:rsidRPr="00914CB8" w:rsidRDefault="007120F1" w:rsidP="007120F1">
      <w:pPr>
        <w:rPr>
          <w:rFonts w:ascii="Book Antiqua" w:hAnsi="Book Antiqua"/>
        </w:rPr>
      </w:pPr>
      <w:r>
        <w:rPr>
          <w:rFonts w:ascii="Book Antiqua" w:hAnsi="Book Antiqua"/>
        </w:rPr>
        <w:t>GNLA</w:t>
      </w:r>
      <w:r>
        <w:rPr>
          <w:rFonts w:ascii="Book Antiqua" w:hAnsi="Book Antiqua"/>
        </w:rPr>
        <w:tab/>
      </w:r>
      <w:r>
        <w:rPr>
          <w:rFonts w:ascii="Book Antiqua" w:hAnsi="Book Antiqua"/>
        </w:rPr>
        <w:tab/>
      </w:r>
      <w:r>
        <w:rPr>
          <w:rFonts w:ascii="Book Antiqua" w:hAnsi="Book Antiqua"/>
        </w:rPr>
        <w:tab/>
        <w:t>Google Natural Language API</w:t>
      </w:r>
    </w:p>
    <w:p w:rsidR="001340F4" w:rsidRDefault="001340F4" w:rsidP="001340F4">
      <w:pPr>
        <w:rPr>
          <w:rFonts w:ascii="Book Antiqua" w:hAnsi="Book Antiqua"/>
        </w:rPr>
      </w:pPr>
    </w:p>
    <w:p w:rsidR="007120F1" w:rsidRPr="00914CB8" w:rsidRDefault="007120F1" w:rsidP="001340F4">
      <w:pPr>
        <w:rPr>
          <w:rFonts w:ascii="Book Antiqua" w:hAnsi="Book Antiqua"/>
        </w:rPr>
      </w:pPr>
    </w:p>
    <w:p w:rsidR="001340F4" w:rsidRPr="00914CB8" w:rsidRDefault="001340F4" w:rsidP="001340F4">
      <w:pPr>
        <w:rPr>
          <w:rFonts w:ascii="Book Antiqua" w:hAnsi="Book Antiqua"/>
        </w:rPr>
      </w:pPr>
    </w:p>
    <w:p w:rsidR="001340F4" w:rsidRPr="00914CB8" w:rsidRDefault="001340F4" w:rsidP="001340F4">
      <w:pPr>
        <w:rPr>
          <w:rFonts w:ascii="Book Antiqua" w:hAnsi="Book Antiqua"/>
        </w:rPr>
      </w:pPr>
    </w:p>
    <w:p w:rsidR="001340F4" w:rsidRPr="00914CB8" w:rsidRDefault="001340F4" w:rsidP="001340F4">
      <w:pPr>
        <w:rPr>
          <w:rFonts w:ascii="Book Antiqua" w:hAnsi="Book Antiqua"/>
        </w:rPr>
      </w:pPr>
    </w:p>
    <w:p w:rsidR="001340F4" w:rsidRPr="00914CB8" w:rsidRDefault="001340F4" w:rsidP="001340F4">
      <w:pPr>
        <w:pStyle w:val="Heading1"/>
        <w:numPr>
          <w:ilvl w:val="0"/>
          <w:numId w:val="0"/>
        </w:numPr>
      </w:pPr>
      <w:bookmarkStart w:id="62" w:name="_Toc512445873"/>
      <w:r w:rsidRPr="00914CB8">
        <w:lastRenderedPageBreak/>
        <w:t>List of Figures</w:t>
      </w:r>
      <w:bookmarkEnd w:id="58"/>
      <w:bookmarkEnd w:id="62"/>
    </w:p>
    <w:p w:rsidR="001340F4" w:rsidRPr="00914CB8" w:rsidRDefault="001340F4" w:rsidP="001340F4">
      <w:pPr>
        <w:rPr>
          <w:rFonts w:ascii="Book Antiqua" w:hAnsi="Book Antiqua"/>
          <w:b/>
          <w:bCs/>
        </w:rPr>
      </w:pPr>
    </w:p>
    <w:p w:rsidR="00756E6C" w:rsidRDefault="00A14BA5" w:rsidP="00DA11BE">
      <w:pPr>
        <w:rPr>
          <w:rFonts w:ascii="Book Antiqua" w:hAnsi="Book Antiqua"/>
          <w:b/>
          <w:bCs/>
        </w:rPr>
      </w:pPr>
      <w:r>
        <w:rPr>
          <w:rFonts w:ascii="Book Antiqua" w:hAnsi="Book Antiqua"/>
          <w:b/>
          <w:bCs/>
        </w:rPr>
        <w:t>Figure 2</w:t>
      </w:r>
      <w:r w:rsidR="00756E6C">
        <w:rPr>
          <w:rFonts w:ascii="Book Antiqua" w:hAnsi="Book Antiqua"/>
          <w:b/>
          <w:bCs/>
        </w:rPr>
        <w:t>.1</w:t>
      </w:r>
      <w:r>
        <w:rPr>
          <w:rFonts w:ascii="Book Antiqua" w:hAnsi="Book Antiqua"/>
          <w:b/>
          <w:bCs/>
        </w:rPr>
        <w:tab/>
      </w:r>
      <w:r>
        <w:rPr>
          <w:rFonts w:ascii="Book Antiqua" w:hAnsi="Book Antiqua"/>
          <w:b/>
          <w:bCs/>
        </w:rPr>
        <w:tab/>
      </w:r>
      <w:proofErr w:type="spellStart"/>
      <w:r w:rsidR="00756E6C" w:rsidRPr="00756E6C">
        <w:rPr>
          <w:rFonts w:ascii="Book Antiqua" w:hAnsi="Book Antiqua"/>
          <w:b/>
          <w:bCs/>
        </w:rPr>
        <w:t>Reducción</w:t>
      </w:r>
      <w:proofErr w:type="spellEnd"/>
      <w:r w:rsidR="00756E6C" w:rsidRPr="00756E6C">
        <w:rPr>
          <w:rFonts w:ascii="Book Antiqua" w:hAnsi="Book Antiqua"/>
          <w:b/>
          <w:bCs/>
        </w:rPr>
        <w:t xml:space="preserve"> de las </w:t>
      </w:r>
      <w:proofErr w:type="spellStart"/>
      <w:r w:rsidR="00756E6C" w:rsidRPr="00756E6C">
        <w:rPr>
          <w:rFonts w:ascii="Book Antiqua" w:hAnsi="Book Antiqua"/>
          <w:b/>
          <w:bCs/>
        </w:rPr>
        <w:t>letras</w:t>
      </w:r>
      <w:proofErr w:type="spellEnd"/>
      <w:r w:rsidR="00756E6C" w:rsidRPr="00756E6C">
        <w:rPr>
          <w:rFonts w:ascii="Book Antiqua" w:hAnsi="Book Antiqua"/>
          <w:b/>
          <w:bCs/>
        </w:rPr>
        <w:t xml:space="preserve"> y arte para </w:t>
      </w:r>
      <w:proofErr w:type="spellStart"/>
      <w:r w:rsidR="00756E6C" w:rsidRPr="00756E6C">
        <w:rPr>
          <w:rFonts w:ascii="Book Antiqua" w:hAnsi="Book Antiqua"/>
          <w:b/>
          <w:bCs/>
        </w:rPr>
        <w:t>enseñar</w:t>
      </w:r>
      <w:proofErr w:type="spellEnd"/>
    </w:p>
    <w:p w:rsidR="00DA11BE" w:rsidRPr="00914CB8" w:rsidRDefault="008B1DD1" w:rsidP="00DA11BE">
      <w:pPr>
        <w:rPr>
          <w:rFonts w:ascii="Book Antiqua" w:hAnsi="Book Antiqua"/>
          <w:b/>
          <w:bCs/>
        </w:rPr>
      </w:pPr>
      <w:r>
        <w:rPr>
          <w:rFonts w:ascii="Book Antiqua" w:hAnsi="Book Antiqua"/>
          <w:b/>
          <w:bCs/>
        </w:rPr>
        <w:t>Figure 2.3</w:t>
      </w:r>
      <w:r w:rsidR="00756E6C">
        <w:tab/>
      </w:r>
      <w:r w:rsidR="00756E6C">
        <w:tab/>
        <w:t xml:space="preserve">Basic </w:t>
      </w:r>
      <w:r w:rsidR="00756E6C">
        <w:rPr>
          <w:rFonts w:ascii="Book Antiqua" w:hAnsi="Book Antiqua"/>
          <w:b/>
          <w:bCs/>
        </w:rPr>
        <w:t>Machine Translation Workflow</w:t>
      </w:r>
    </w:p>
    <w:p w:rsidR="00DA11BE" w:rsidRDefault="008B1DD1" w:rsidP="008B1DD1">
      <w:pPr>
        <w:rPr>
          <w:rFonts w:ascii="Book Antiqua" w:hAnsi="Book Antiqua"/>
          <w:b/>
          <w:bCs/>
        </w:rPr>
      </w:pPr>
      <w:r>
        <w:rPr>
          <w:rFonts w:ascii="Book Antiqua" w:hAnsi="Book Antiqua"/>
          <w:b/>
          <w:bCs/>
        </w:rPr>
        <w:t>Figure 3.1.1</w:t>
      </w:r>
      <w:r>
        <w:rPr>
          <w:rFonts w:ascii="Book Antiqua" w:hAnsi="Book Antiqua"/>
          <w:b/>
          <w:bCs/>
        </w:rPr>
        <w:tab/>
      </w:r>
      <w:r>
        <w:rPr>
          <w:rFonts w:ascii="Book Antiqua" w:hAnsi="Book Antiqua"/>
          <w:b/>
          <w:bCs/>
        </w:rPr>
        <w:tab/>
        <w:t>Research Process</w:t>
      </w:r>
    </w:p>
    <w:p w:rsidR="008B1DD1" w:rsidRDefault="008B1DD1" w:rsidP="008B1DD1">
      <w:pPr>
        <w:rPr>
          <w:rFonts w:ascii="Book Antiqua" w:hAnsi="Book Antiqua"/>
          <w:b/>
          <w:bCs/>
        </w:rPr>
      </w:pPr>
      <w:r>
        <w:rPr>
          <w:rFonts w:ascii="Book Antiqua" w:hAnsi="Book Antiqua"/>
          <w:b/>
          <w:bCs/>
        </w:rPr>
        <w:t>Figure 3.1.2</w:t>
      </w:r>
      <w:r>
        <w:rPr>
          <w:rFonts w:ascii="Book Antiqua" w:hAnsi="Book Antiqua"/>
          <w:b/>
          <w:bCs/>
        </w:rPr>
        <w:tab/>
      </w:r>
      <w:r>
        <w:rPr>
          <w:rFonts w:ascii="Book Antiqua" w:hAnsi="Book Antiqua"/>
          <w:b/>
          <w:bCs/>
        </w:rPr>
        <w:tab/>
        <w:t>Data Categorization</w:t>
      </w:r>
    </w:p>
    <w:p w:rsidR="008B1DD1" w:rsidRDefault="008B1DD1" w:rsidP="008B1DD1">
      <w:pPr>
        <w:rPr>
          <w:rFonts w:ascii="Book Antiqua" w:hAnsi="Book Antiqua"/>
          <w:b/>
          <w:bCs/>
        </w:rPr>
      </w:pPr>
      <w:r>
        <w:rPr>
          <w:rFonts w:ascii="Book Antiqua" w:hAnsi="Book Antiqua"/>
          <w:b/>
          <w:bCs/>
        </w:rPr>
        <w:t>Figure 3.1.3</w:t>
      </w:r>
      <w:r>
        <w:rPr>
          <w:rFonts w:ascii="Book Antiqua" w:hAnsi="Book Antiqua"/>
          <w:b/>
          <w:bCs/>
        </w:rPr>
        <w:tab/>
      </w:r>
      <w:r>
        <w:rPr>
          <w:rFonts w:ascii="Book Antiqua" w:hAnsi="Book Antiqua"/>
          <w:b/>
          <w:bCs/>
        </w:rPr>
        <w:tab/>
        <w:t>Data Verification Process</w:t>
      </w:r>
    </w:p>
    <w:p w:rsidR="008B1DD1" w:rsidRDefault="008B1DD1" w:rsidP="008B1DD1">
      <w:pPr>
        <w:rPr>
          <w:rFonts w:ascii="Book Antiqua" w:hAnsi="Book Antiqua"/>
          <w:b/>
          <w:bCs/>
        </w:rPr>
      </w:pPr>
      <w:r>
        <w:rPr>
          <w:rFonts w:ascii="Book Antiqua" w:hAnsi="Book Antiqua"/>
          <w:b/>
          <w:bCs/>
        </w:rPr>
        <w:t>Figure 3.1.4</w:t>
      </w:r>
      <w:r>
        <w:rPr>
          <w:rFonts w:ascii="Book Antiqua" w:hAnsi="Book Antiqua"/>
          <w:b/>
          <w:bCs/>
        </w:rPr>
        <w:tab/>
      </w:r>
      <w:r>
        <w:rPr>
          <w:rFonts w:ascii="Book Antiqua" w:hAnsi="Book Antiqua"/>
          <w:b/>
          <w:bCs/>
        </w:rPr>
        <w:tab/>
        <w:t>Architectural Diagram</w:t>
      </w:r>
    </w:p>
    <w:p w:rsidR="008B1DD1" w:rsidRDefault="008B1DD1" w:rsidP="008B1DD1">
      <w:pPr>
        <w:rPr>
          <w:rFonts w:ascii="Book Antiqua" w:hAnsi="Book Antiqua"/>
          <w:b/>
          <w:bCs/>
        </w:rPr>
      </w:pPr>
      <w:r>
        <w:rPr>
          <w:rFonts w:ascii="Book Antiqua" w:hAnsi="Book Antiqua"/>
          <w:b/>
          <w:bCs/>
        </w:rPr>
        <w:t>Figure 3.2.1</w:t>
      </w:r>
      <w:r>
        <w:rPr>
          <w:rFonts w:ascii="Book Antiqua" w:hAnsi="Book Antiqua"/>
          <w:b/>
          <w:bCs/>
        </w:rPr>
        <w:tab/>
      </w:r>
      <w:r>
        <w:rPr>
          <w:rFonts w:ascii="Book Antiqua" w:hAnsi="Book Antiqua"/>
          <w:b/>
          <w:bCs/>
        </w:rPr>
        <w:tab/>
        <w:t>Workflow Diagram</w:t>
      </w:r>
    </w:p>
    <w:p w:rsidR="008B1DD1" w:rsidRPr="00914CB8" w:rsidRDefault="008B1DD1" w:rsidP="008B1DD1">
      <w:pPr>
        <w:rPr>
          <w:rFonts w:ascii="Book Antiqua" w:hAnsi="Book Antiqua"/>
          <w:b/>
          <w:bCs/>
        </w:rPr>
      </w:pPr>
      <w:r>
        <w:rPr>
          <w:rFonts w:ascii="Book Antiqua" w:hAnsi="Book Antiqua"/>
          <w:b/>
          <w:bCs/>
        </w:rPr>
        <w:t>Figure 3.3.1</w:t>
      </w:r>
      <w:r>
        <w:rPr>
          <w:rFonts w:ascii="Book Antiqua" w:hAnsi="Book Antiqua"/>
          <w:b/>
          <w:bCs/>
        </w:rPr>
        <w:tab/>
      </w:r>
      <w:r>
        <w:rPr>
          <w:rFonts w:ascii="Book Antiqua" w:hAnsi="Book Antiqua"/>
          <w:b/>
          <w:bCs/>
        </w:rPr>
        <w:tab/>
        <w:t>Preprocessing of Data</w:t>
      </w:r>
    </w:p>
    <w:p w:rsidR="008B1DD1" w:rsidRPr="00914CB8" w:rsidRDefault="008B1DD1" w:rsidP="008B1DD1">
      <w:pPr>
        <w:rPr>
          <w:rFonts w:ascii="Book Antiqua" w:hAnsi="Book Antiqua"/>
          <w:b/>
          <w:bCs/>
        </w:rPr>
      </w:pPr>
      <w:r>
        <w:rPr>
          <w:rFonts w:ascii="Book Antiqua" w:hAnsi="Book Antiqua"/>
          <w:b/>
          <w:bCs/>
        </w:rPr>
        <w:t>Figure 3.3.2</w:t>
      </w:r>
      <w:r>
        <w:rPr>
          <w:rFonts w:ascii="Book Antiqua" w:hAnsi="Book Antiqua"/>
          <w:b/>
          <w:bCs/>
        </w:rPr>
        <w:tab/>
      </w:r>
      <w:r>
        <w:rPr>
          <w:rFonts w:ascii="Book Antiqua" w:hAnsi="Book Antiqua"/>
          <w:b/>
          <w:bCs/>
        </w:rPr>
        <w:tab/>
        <w:t>Word Recognition Process</w:t>
      </w:r>
    </w:p>
    <w:p w:rsidR="008B1DD1" w:rsidRPr="00914CB8" w:rsidRDefault="008B1DD1" w:rsidP="008B1DD1">
      <w:pPr>
        <w:rPr>
          <w:rFonts w:ascii="Book Antiqua" w:hAnsi="Book Antiqua"/>
          <w:b/>
          <w:bCs/>
        </w:rPr>
      </w:pPr>
      <w:r>
        <w:rPr>
          <w:rFonts w:ascii="Book Antiqua" w:hAnsi="Book Antiqua"/>
          <w:b/>
          <w:bCs/>
        </w:rPr>
        <w:t>Figure 3.3.3</w:t>
      </w:r>
      <w:r>
        <w:rPr>
          <w:rFonts w:ascii="Book Antiqua" w:hAnsi="Book Antiqua"/>
          <w:b/>
          <w:bCs/>
        </w:rPr>
        <w:tab/>
      </w:r>
      <w:r>
        <w:rPr>
          <w:rFonts w:ascii="Book Antiqua" w:hAnsi="Book Antiqua"/>
          <w:b/>
          <w:bCs/>
        </w:rPr>
        <w:tab/>
        <w:t>Translation and Punctuation Process</w:t>
      </w:r>
    </w:p>
    <w:p w:rsidR="008B1DD1" w:rsidRPr="00914CB8" w:rsidRDefault="008B1DD1" w:rsidP="008B1DD1">
      <w:pPr>
        <w:rPr>
          <w:rFonts w:ascii="Book Antiqua" w:hAnsi="Book Antiqua"/>
          <w:b/>
          <w:bCs/>
        </w:rPr>
      </w:pPr>
      <w:r>
        <w:rPr>
          <w:rFonts w:ascii="Book Antiqua" w:hAnsi="Book Antiqua"/>
          <w:b/>
          <w:bCs/>
        </w:rPr>
        <w:t>Figure 3.3.4</w:t>
      </w:r>
      <w:r>
        <w:rPr>
          <w:rFonts w:ascii="Book Antiqua" w:hAnsi="Book Antiqua"/>
          <w:b/>
          <w:bCs/>
        </w:rPr>
        <w:tab/>
      </w:r>
      <w:r>
        <w:rPr>
          <w:rFonts w:ascii="Book Antiqua" w:hAnsi="Book Antiqua"/>
          <w:b/>
          <w:bCs/>
        </w:rPr>
        <w:tab/>
        <w:t>Sentence Extraction Process</w:t>
      </w:r>
    </w:p>
    <w:p w:rsidR="008B1DD1" w:rsidRDefault="008B1DD1" w:rsidP="008B1DD1">
      <w:pPr>
        <w:rPr>
          <w:rFonts w:ascii="Book Antiqua" w:hAnsi="Book Antiqua"/>
          <w:b/>
          <w:bCs/>
        </w:rPr>
      </w:pPr>
      <w:r>
        <w:rPr>
          <w:rFonts w:ascii="Book Antiqua" w:hAnsi="Book Antiqua"/>
          <w:b/>
          <w:bCs/>
        </w:rPr>
        <w:t>Figure 3.3.5</w:t>
      </w:r>
      <w:r>
        <w:rPr>
          <w:rFonts w:ascii="Book Antiqua" w:hAnsi="Book Antiqua"/>
          <w:b/>
          <w:bCs/>
        </w:rPr>
        <w:tab/>
      </w:r>
      <w:r>
        <w:rPr>
          <w:rFonts w:ascii="Book Antiqua" w:hAnsi="Book Antiqua"/>
          <w:b/>
          <w:bCs/>
        </w:rPr>
        <w:tab/>
        <w:t>English to PSL Conversion Process</w:t>
      </w:r>
    </w:p>
    <w:p w:rsidR="008B1DD1" w:rsidRPr="00914CB8" w:rsidRDefault="008B1DD1" w:rsidP="008B1DD1">
      <w:pPr>
        <w:rPr>
          <w:rFonts w:ascii="Book Antiqua" w:hAnsi="Book Antiqua"/>
          <w:b/>
          <w:bCs/>
        </w:rPr>
      </w:pPr>
      <w:r>
        <w:rPr>
          <w:rFonts w:ascii="Book Antiqua" w:hAnsi="Book Antiqua"/>
          <w:b/>
          <w:bCs/>
        </w:rPr>
        <w:t>Figure 4.1.1</w:t>
      </w:r>
      <w:r>
        <w:rPr>
          <w:rFonts w:ascii="Book Antiqua" w:hAnsi="Book Antiqua"/>
          <w:b/>
          <w:bCs/>
        </w:rPr>
        <w:tab/>
      </w:r>
      <w:r>
        <w:rPr>
          <w:rFonts w:ascii="Book Antiqua" w:hAnsi="Book Antiqua"/>
          <w:b/>
          <w:bCs/>
        </w:rPr>
        <w:tab/>
        <w:t>Prototype Validation process</w:t>
      </w:r>
    </w:p>
    <w:p w:rsidR="00DA11BE" w:rsidRPr="00914CB8" w:rsidRDefault="00DA11BE" w:rsidP="001340F4">
      <w:pPr>
        <w:rPr>
          <w:rFonts w:ascii="Book Antiqua" w:hAnsi="Book Antiqua"/>
          <w:b/>
          <w:bCs/>
        </w:rPr>
      </w:pPr>
    </w:p>
    <w:p w:rsidR="001340F4" w:rsidRPr="00914CB8" w:rsidRDefault="001340F4" w:rsidP="001340F4">
      <w:pPr>
        <w:rPr>
          <w:rFonts w:ascii="Book Antiqua" w:hAnsi="Book Antiqua"/>
          <w:b/>
          <w:bCs/>
        </w:rPr>
      </w:pPr>
    </w:p>
    <w:p w:rsidR="001340F4" w:rsidRPr="00914CB8" w:rsidRDefault="001340F4" w:rsidP="001340F4">
      <w:pPr>
        <w:rPr>
          <w:rFonts w:ascii="Book Antiqua" w:hAnsi="Book Antiqua"/>
          <w:b/>
          <w:bCs/>
        </w:rPr>
      </w:pPr>
    </w:p>
    <w:p w:rsidR="001340F4" w:rsidRPr="00914CB8" w:rsidRDefault="001340F4" w:rsidP="001340F4">
      <w:pPr>
        <w:rPr>
          <w:rFonts w:ascii="Book Antiqua" w:hAnsi="Book Antiqua"/>
          <w:b/>
          <w:bCs/>
        </w:rPr>
      </w:pPr>
    </w:p>
    <w:p w:rsidR="001340F4" w:rsidRDefault="001340F4" w:rsidP="001340F4">
      <w:pPr>
        <w:pStyle w:val="Heading1"/>
        <w:numPr>
          <w:ilvl w:val="0"/>
          <w:numId w:val="0"/>
        </w:numPr>
      </w:pPr>
      <w:bookmarkStart w:id="63" w:name="_Toc512445874"/>
      <w:r w:rsidRPr="00914CB8">
        <w:lastRenderedPageBreak/>
        <w:t>List of Tables</w:t>
      </w:r>
      <w:bookmarkEnd w:id="63"/>
    </w:p>
    <w:p w:rsidR="00981F06" w:rsidRDefault="00981F06" w:rsidP="00981F06">
      <w:r>
        <w:t>Table 1</w:t>
      </w:r>
      <w:r>
        <w:tab/>
      </w:r>
      <w:r>
        <w:tab/>
      </w:r>
      <w:r>
        <w:tab/>
        <w:t>English Sentence Recognition Results</w:t>
      </w:r>
    </w:p>
    <w:p w:rsidR="00981F06" w:rsidRPr="00981F06" w:rsidRDefault="00981F06" w:rsidP="00981F06">
      <w:r>
        <w:t>Table 2</w:t>
      </w:r>
      <w:r>
        <w:tab/>
      </w:r>
      <w:r>
        <w:tab/>
      </w:r>
      <w:r>
        <w:tab/>
        <w:t>English Story Recognition Results</w:t>
      </w:r>
    </w:p>
    <w:p w:rsidR="001340F4" w:rsidRPr="00914CB8" w:rsidRDefault="001340F4" w:rsidP="00E81CB2">
      <w:pPr>
        <w:pStyle w:val="Heading1"/>
        <w:numPr>
          <w:ilvl w:val="0"/>
          <w:numId w:val="12"/>
        </w:numPr>
      </w:pPr>
      <w:bookmarkStart w:id="64" w:name="_Toc408224330"/>
      <w:bookmarkStart w:id="65" w:name="_Toc408224652"/>
      <w:bookmarkStart w:id="66" w:name="_Toc512445875"/>
      <w:r w:rsidRPr="00914CB8">
        <w:lastRenderedPageBreak/>
        <w:t>Introduction</w:t>
      </w:r>
      <w:bookmarkEnd w:id="64"/>
      <w:bookmarkEnd w:id="65"/>
      <w:bookmarkEnd w:id="66"/>
    </w:p>
    <w:p w:rsidR="001340F4" w:rsidRPr="00914CB8" w:rsidRDefault="001340F4" w:rsidP="00C517FD">
      <w:pPr>
        <w:pStyle w:val="Comment"/>
        <w:rPr>
          <w:rFonts w:ascii="Book Antiqua" w:hAnsi="Book Antiqua"/>
        </w:rPr>
      </w:pPr>
    </w:p>
    <w:p w:rsidR="00EC018C" w:rsidRDefault="00EC018C" w:rsidP="00E81CB2">
      <w:pPr>
        <w:pStyle w:val="Heading2"/>
        <w:numPr>
          <w:ilvl w:val="1"/>
          <w:numId w:val="3"/>
        </w:numPr>
      </w:pPr>
      <w:bookmarkStart w:id="67" w:name="_Toc408224331"/>
      <w:bookmarkStart w:id="68" w:name="_Toc408224653"/>
      <w:bookmarkStart w:id="69" w:name="_Toc512445876"/>
      <w:r>
        <w:t>Sign Language</w:t>
      </w:r>
      <w:bookmarkEnd w:id="69"/>
    </w:p>
    <w:p w:rsidR="002F35EE" w:rsidRPr="0003531A" w:rsidRDefault="00FD3F8B" w:rsidP="003243BF">
      <w:pPr>
        <w:rPr>
          <w:rFonts w:ascii="Book Antiqua" w:hAnsi="Book Antiqua"/>
        </w:rPr>
      </w:pPr>
      <w:r>
        <w:rPr>
          <w:rFonts w:ascii="Book Antiqua" w:hAnsi="Book Antiqua"/>
        </w:rPr>
        <w:t>Language is</w:t>
      </w:r>
      <w:r w:rsidR="00623AE9">
        <w:rPr>
          <w:rFonts w:ascii="Book Antiqua" w:hAnsi="Book Antiqua"/>
        </w:rPr>
        <w:t xml:space="preserve"> the</w:t>
      </w:r>
      <w:r w:rsidR="00EC018C" w:rsidRPr="0003531A">
        <w:rPr>
          <w:rFonts w:ascii="Book Antiqua" w:hAnsi="Book Antiqua"/>
        </w:rPr>
        <w:t xml:space="preserve"> basic mean of communicat</w:t>
      </w:r>
      <w:r w:rsidR="002F35EE" w:rsidRPr="0003531A">
        <w:rPr>
          <w:rFonts w:ascii="Book Antiqua" w:hAnsi="Book Antiqua"/>
        </w:rPr>
        <w:t>ion b</w:t>
      </w:r>
      <w:r>
        <w:rPr>
          <w:rFonts w:ascii="Book Antiqua" w:hAnsi="Book Antiqua"/>
        </w:rPr>
        <w:t>etween human beings. An</w:t>
      </w:r>
      <w:r w:rsidR="002F35EE" w:rsidRPr="0003531A">
        <w:rPr>
          <w:rFonts w:ascii="Book Antiqua" w:hAnsi="Book Antiqua"/>
        </w:rPr>
        <w:t xml:space="preserve"> expression cannot be </w:t>
      </w:r>
      <w:r>
        <w:rPr>
          <w:rFonts w:ascii="Book Antiqua" w:hAnsi="Book Antiqua"/>
        </w:rPr>
        <w:t xml:space="preserve">a </w:t>
      </w:r>
      <w:r w:rsidR="002F35EE" w:rsidRPr="0003531A">
        <w:rPr>
          <w:rFonts w:ascii="Book Antiqua" w:hAnsi="Book Antiqua"/>
        </w:rPr>
        <w:t>language</w:t>
      </w:r>
      <w:r>
        <w:rPr>
          <w:rFonts w:ascii="Book Antiqua" w:hAnsi="Book Antiqua"/>
        </w:rPr>
        <w:t xml:space="preserve"> expression</w:t>
      </w:r>
      <w:r w:rsidR="002F35EE" w:rsidRPr="0003531A">
        <w:rPr>
          <w:rFonts w:ascii="Book Antiqua" w:hAnsi="Book Antiqua"/>
        </w:rPr>
        <w:t xml:space="preserve"> unless it conveys some meaning, and all the languages we know today are not merely exchange of sounds and gestures, but also exchange of meaning.</w:t>
      </w:r>
    </w:p>
    <w:p w:rsidR="00245FB2" w:rsidRPr="0003531A" w:rsidRDefault="00245FB2" w:rsidP="003243BF">
      <w:pPr>
        <w:rPr>
          <w:rFonts w:ascii="Book Antiqua" w:hAnsi="Book Antiqua"/>
        </w:rPr>
      </w:pPr>
      <w:r w:rsidRPr="0003531A">
        <w:rPr>
          <w:rFonts w:ascii="Book Antiqua" w:hAnsi="Book Antiqua"/>
        </w:rPr>
        <w:t>L</w:t>
      </w:r>
      <w:r w:rsidR="002F35EE" w:rsidRPr="0003531A">
        <w:rPr>
          <w:rFonts w:ascii="Book Antiqua" w:hAnsi="Book Antiqua"/>
        </w:rPr>
        <w:t xml:space="preserve">anguages today mainly </w:t>
      </w:r>
      <w:r w:rsidR="003E575E" w:rsidRPr="0003531A">
        <w:rPr>
          <w:rFonts w:ascii="Book Antiqua" w:hAnsi="Book Antiqua"/>
        </w:rPr>
        <w:t>comprise</w:t>
      </w:r>
      <w:r w:rsidR="00582A3D">
        <w:rPr>
          <w:rFonts w:ascii="Book Antiqua" w:hAnsi="Book Antiqua"/>
        </w:rPr>
        <w:t xml:space="preserve"> of</w:t>
      </w:r>
      <w:r w:rsidR="002F35EE" w:rsidRPr="0003531A">
        <w:rPr>
          <w:rFonts w:ascii="Book Antiqua" w:hAnsi="Book Antiqua"/>
        </w:rPr>
        <w:t xml:space="preserve"> body language</w:t>
      </w:r>
      <w:r w:rsidR="00582A3D">
        <w:rPr>
          <w:rFonts w:ascii="Book Antiqua" w:hAnsi="Book Antiqua"/>
        </w:rPr>
        <w:t xml:space="preserve"> and verbal communication.</w:t>
      </w:r>
      <w:r w:rsidR="002F35EE" w:rsidRPr="0003531A">
        <w:rPr>
          <w:rFonts w:ascii="Book Antiqua" w:hAnsi="Book Antiqua"/>
        </w:rPr>
        <w:t xml:space="preserve"> </w:t>
      </w:r>
      <w:r w:rsidR="00582A3D">
        <w:rPr>
          <w:rFonts w:ascii="Book Antiqua" w:hAnsi="Book Antiqua"/>
        </w:rPr>
        <w:t>Body language further include b</w:t>
      </w:r>
      <w:r w:rsidR="003E575E" w:rsidRPr="0003531A">
        <w:rPr>
          <w:rFonts w:ascii="Book Antiqua" w:hAnsi="Book Antiqua"/>
        </w:rPr>
        <w:t xml:space="preserve">ody orientation, </w:t>
      </w:r>
      <w:r w:rsidR="002F35EE" w:rsidRPr="0003531A">
        <w:rPr>
          <w:rFonts w:ascii="Book Antiqua" w:hAnsi="Book Antiqua"/>
        </w:rPr>
        <w:t>gestures</w:t>
      </w:r>
      <w:r w:rsidR="003E575E" w:rsidRPr="0003531A">
        <w:rPr>
          <w:rFonts w:ascii="Book Antiqua" w:hAnsi="Book Antiqua"/>
        </w:rPr>
        <w:t xml:space="preserve"> and</w:t>
      </w:r>
      <w:r w:rsidRPr="0003531A">
        <w:rPr>
          <w:rFonts w:ascii="Book Antiqua" w:hAnsi="Book Antiqua"/>
        </w:rPr>
        <w:t xml:space="preserve"> facial </w:t>
      </w:r>
      <w:r w:rsidR="00582A3D">
        <w:rPr>
          <w:rFonts w:ascii="Book Antiqua" w:hAnsi="Book Antiqua"/>
        </w:rPr>
        <w:t>expression whereas verbal communication consists of</w:t>
      </w:r>
      <w:r w:rsidR="002F35EE" w:rsidRPr="0003531A">
        <w:rPr>
          <w:rFonts w:ascii="Book Antiqua" w:hAnsi="Book Antiqua"/>
        </w:rPr>
        <w:t xml:space="preserve"> </w:t>
      </w:r>
      <w:r w:rsidR="003E575E" w:rsidRPr="0003531A">
        <w:rPr>
          <w:rFonts w:ascii="Book Antiqua" w:hAnsi="Book Antiqua"/>
        </w:rPr>
        <w:t>meaningful sounds and words</w:t>
      </w:r>
      <w:r w:rsidR="00582A3D">
        <w:rPr>
          <w:rFonts w:ascii="Book Antiqua" w:hAnsi="Book Antiqua"/>
        </w:rPr>
        <w:t>.</w:t>
      </w:r>
      <w:r w:rsidR="003E575E" w:rsidRPr="0003531A">
        <w:rPr>
          <w:rFonts w:ascii="Book Antiqua" w:hAnsi="Book Antiqua"/>
        </w:rPr>
        <w:t xml:space="preserve"> Spoken languages consist of body language and verbal language, whereas Sign Language only consists body language. This narrow down sub-means of communication to only body orientation, gestures and facial expression</w:t>
      </w:r>
      <w:r w:rsidRPr="0003531A">
        <w:rPr>
          <w:rFonts w:ascii="Book Antiqua" w:hAnsi="Book Antiqua"/>
        </w:rPr>
        <w:t xml:space="preserve"> because listening ability is absent either due to age, accidental loss or genetic deficiency.</w:t>
      </w:r>
      <w:r w:rsidR="009D743D" w:rsidRPr="0003531A">
        <w:rPr>
          <w:rFonts w:ascii="Book Antiqua" w:hAnsi="Book Antiqua"/>
        </w:rPr>
        <w:t xml:space="preserve"> G</w:t>
      </w:r>
      <w:r w:rsidRPr="0003531A">
        <w:rPr>
          <w:rFonts w:ascii="Book Antiqua" w:hAnsi="Book Antiqua"/>
        </w:rPr>
        <w:t xml:space="preserve">enetic deficiency, being leading cause of hearing </w:t>
      </w:r>
      <w:r w:rsidR="0084237C" w:rsidRPr="0003531A">
        <w:rPr>
          <w:rFonts w:ascii="Book Antiqua" w:hAnsi="Book Antiqua"/>
        </w:rPr>
        <w:t>impairment</w:t>
      </w:r>
      <w:r w:rsidRPr="0003531A">
        <w:rPr>
          <w:rFonts w:ascii="Book Antiqua" w:hAnsi="Book Antiqua"/>
        </w:rPr>
        <w:t>, is</w:t>
      </w:r>
      <w:r w:rsidR="0084237C" w:rsidRPr="0003531A">
        <w:rPr>
          <w:rFonts w:ascii="Book Antiqua" w:hAnsi="Book Antiqua"/>
        </w:rPr>
        <w:t xml:space="preserve"> also hardest to tackle as these people cannot also speak due to the absence of repetitive </w:t>
      </w:r>
      <w:r w:rsidR="0054731A" w:rsidRPr="0003531A">
        <w:rPr>
          <w:rFonts w:ascii="Book Antiqua" w:hAnsi="Book Antiqua"/>
        </w:rPr>
        <w:t>phonetic speech learning</w:t>
      </w:r>
      <w:sdt>
        <w:sdtPr>
          <w:rPr>
            <w:rFonts w:ascii="Book Antiqua" w:hAnsi="Book Antiqua"/>
          </w:rPr>
          <w:id w:val="1164283287"/>
          <w:citation/>
        </w:sdtPr>
        <w:sdtContent>
          <w:r w:rsidR="0054731A" w:rsidRPr="0003531A">
            <w:rPr>
              <w:rFonts w:ascii="Book Antiqua" w:hAnsi="Book Antiqua"/>
            </w:rPr>
            <w:fldChar w:fldCharType="begin"/>
          </w:r>
          <w:r w:rsidR="0054731A" w:rsidRPr="0003531A">
            <w:rPr>
              <w:rFonts w:ascii="Book Antiqua" w:hAnsi="Book Antiqua"/>
            </w:rPr>
            <w:instrText xml:space="preserve"> CITATION htt1 \l 1033 </w:instrText>
          </w:r>
          <w:r w:rsidR="0054731A" w:rsidRPr="0003531A">
            <w:rPr>
              <w:rFonts w:ascii="Book Antiqua" w:hAnsi="Book Antiqua"/>
            </w:rPr>
            <w:fldChar w:fldCharType="separate"/>
          </w:r>
          <w:r w:rsidR="0054731A" w:rsidRPr="0003531A">
            <w:rPr>
              <w:rFonts w:ascii="Book Antiqua" w:hAnsi="Book Antiqua"/>
              <w:noProof/>
            </w:rPr>
            <w:t xml:space="preserve"> [1]</w:t>
          </w:r>
          <w:r w:rsidR="0054731A" w:rsidRPr="0003531A">
            <w:rPr>
              <w:rFonts w:ascii="Book Antiqua" w:hAnsi="Book Antiqua"/>
            </w:rPr>
            <w:fldChar w:fldCharType="end"/>
          </w:r>
        </w:sdtContent>
      </w:sdt>
      <w:r w:rsidR="0084237C" w:rsidRPr="0003531A">
        <w:rPr>
          <w:rFonts w:ascii="Book Antiqua" w:hAnsi="Book Antiqua"/>
        </w:rPr>
        <w:t>.</w:t>
      </w:r>
    </w:p>
    <w:p w:rsidR="009D743D" w:rsidRPr="0003531A" w:rsidRDefault="009D743D" w:rsidP="003243BF">
      <w:pPr>
        <w:rPr>
          <w:rFonts w:ascii="Book Antiqua" w:hAnsi="Book Antiqua"/>
        </w:rPr>
      </w:pPr>
      <w:r w:rsidRPr="0003531A">
        <w:rPr>
          <w:rFonts w:ascii="Book Antiqua" w:hAnsi="Book Antiqua"/>
        </w:rPr>
        <w:t>In Sign Language meaning is conveyed through gesture and facial expressions. Gestures are distinguished through orientation of fingers, hand</w:t>
      </w:r>
      <w:r w:rsidR="00623AE9">
        <w:rPr>
          <w:rFonts w:ascii="Book Antiqua" w:hAnsi="Book Antiqua"/>
        </w:rPr>
        <w:t>s</w:t>
      </w:r>
      <w:r w:rsidRPr="0003531A">
        <w:rPr>
          <w:rFonts w:ascii="Book Antiqua" w:hAnsi="Book Antiqua"/>
        </w:rPr>
        <w:t>, elbow</w:t>
      </w:r>
      <w:r w:rsidR="00623AE9">
        <w:rPr>
          <w:rFonts w:ascii="Book Antiqua" w:hAnsi="Book Antiqua"/>
        </w:rPr>
        <w:t>s</w:t>
      </w:r>
      <w:r w:rsidRPr="0003531A">
        <w:rPr>
          <w:rFonts w:ascii="Book Antiqua" w:hAnsi="Book Antiqua"/>
        </w:rPr>
        <w:t xml:space="preserve"> and shoulders whereas facial expressions are distinguished by change in expression through different</w:t>
      </w:r>
      <w:r w:rsidR="00623AE9">
        <w:rPr>
          <w:rFonts w:ascii="Book Antiqua" w:hAnsi="Book Antiqua"/>
        </w:rPr>
        <w:t xml:space="preserve"> orientations of eyebrows, jaws and lips</w:t>
      </w:r>
      <w:r w:rsidRPr="0003531A">
        <w:rPr>
          <w:rFonts w:ascii="Book Antiqua" w:hAnsi="Book Antiqua"/>
        </w:rPr>
        <w:t xml:space="preserve">. </w:t>
      </w:r>
      <w:r w:rsidR="00582A3D">
        <w:rPr>
          <w:rFonts w:ascii="Book Antiqua" w:hAnsi="Book Antiqua"/>
        </w:rPr>
        <w:t xml:space="preserve"> This means that one gesture has a specific meaning, and by using multiple gestures we can convey meaningful phrases.</w:t>
      </w:r>
    </w:p>
    <w:p w:rsidR="009D743D" w:rsidRPr="0003531A" w:rsidRDefault="009D743D" w:rsidP="003243BF">
      <w:pPr>
        <w:rPr>
          <w:rFonts w:ascii="Book Antiqua" w:hAnsi="Book Antiqua"/>
        </w:rPr>
      </w:pPr>
      <w:r w:rsidRPr="0003531A">
        <w:rPr>
          <w:rFonts w:ascii="Book Antiqua" w:hAnsi="Book Antiqua"/>
        </w:rPr>
        <w:t>Every region has its own</w:t>
      </w:r>
      <w:r w:rsidR="00582A3D">
        <w:rPr>
          <w:rFonts w:ascii="Book Antiqua" w:hAnsi="Book Antiqua"/>
        </w:rPr>
        <w:t xml:space="preserve"> set of gestures for communication</w:t>
      </w:r>
      <w:r w:rsidRPr="0003531A">
        <w:rPr>
          <w:rFonts w:ascii="Book Antiqua" w:hAnsi="Book Antiqua"/>
        </w:rPr>
        <w:t xml:space="preserve">, some gestures may be common </w:t>
      </w:r>
      <w:r w:rsidR="0003531A" w:rsidRPr="0003531A">
        <w:rPr>
          <w:rFonts w:ascii="Book Antiqua" w:hAnsi="Book Antiqua"/>
        </w:rPr>
        <w:t>in multiple sign languages but grammatical structure varies from country to country. This makes facilitating hearing impaired through a generalized platform difficult</w:t>
      </w:r>
      <w:r w:rsidRPr="0003531A">
        <w:rPr>
          <w:rFonts w:ascii="Book Antiqua" w:hAnsi="Book Antiqua"/>
        </w:rPr>
        <w:t xml:space="preserve"> </w:t>
      </w:r>
      <w:r w:rsidR="0003531A" w:rsidRPr="0003531A">
        <w:rPr>
          <w:rFonts w:ascii="Book Antiqua" w:hAnsi="Book Antiqua"/>
        </w:rPr>
        <w:t>and demands to establish separate</w:t>
      </w:r>
      <w:r w:rsidR="00582A3D">
        <w:rPr>
          <w:rFonts w:ascii="Book Antiqua" w:hAnsi="Book Antiqua"/>
        </w:rPr>
        <w:t xml:space="preserve"> domain</w:t>
      </w:r>
      <w:r w:rsidR="0003531A" w:rsidRPr="0003531A">
        <w:rPr>
          <w:rFonts w:ascii="Book Antiqua" w:hAnsi="Book Antiqua"/>
        </w:rPr>
        <w:t xml:space="preserve"> research </w:t>
      </w:r>
      <w:r w:rsidR="00582A3D">
        <w:rPr>
          <w:rFonts w:ascii="Book Antiqua" w:hAnsi="Book Antiqua"/>
        </w:rPr>
        <w:t>for every country</w:t>
      </w:r>
      <w:r w:rsidR="0003531A" w:rsidRPr="0003531A">
        <w:rPr>
          <w:rFonts w:ascii="Book Antiqua" w:hAnsi="Book Antiqua"/>
        </w:rPr>
        <w:t xml:space="preserve">. </w:t>
      </w:r>
    </w:p>
    <w:p w:rsidR="001340F4" w:rsidRDefault="001340F4" w:rsidP="00E81CB2">
      <w:pPr>
        <w:pStyle w:val="Heading2"/>
        <w:numPr>
          <w:ilvl w:val="1"/>
          <w:numId w:val="3"/>
        </w:numPr>
      </w:pPr>
      <w:bookmarkStart w:id="70" w:name="_Toc512445877"/>
      <w:r w:rsidRPr="00914CB8">
        <w:t xml:space="preserve">Problem </w:t>
      </w:r>
      <w:bookmarkEnd w:id="67"/>
      <w:bookmarkEnd w:id="68"/>
      <w:r w:rsidR="0003531A">
        <w:t>Definition</w:t>
      </w:r>
      <w:bookmarkEnd w:id="70"/>
    </w:p>
    <w:p w:rsidR="0003531A" w:rsidRPr="0003531A" w:rsidRDefault="0003531A" w:rsidP="0003531A">
      <w:pPr>
        <w:pStyle w:val="Heading3"/>
      </w:pPr>
      <w:bookmarkStart w:id="71" w:name="_Toc512445878"/>
      <w:r>
        <w:t>Problem Overview</w:t>
      </w:r>
      <w:bookmarkEnd w:id="71"/>
    </w:p>
    <w:p w:rsidR="00516737" w:rsidRPr="009800D0" w:rsidRDefault="00BD72EF" w:rsidP="003243BF">
      <w:pPr>
        <w:pStyle w:val="Comment"/>
        <w:rPr>
          <w:rFonts w:ascii="Book Antiqua" w:hAnsi="Book Antiqua"/>
          <w:i w:val="0"/>
          <w:color w:val="auto"/>
          <w:sz w:val="22"/>
        </w:rPr>
      </w:pPr>
      <w:r w:rsidRPr="009800D0">
        <w:rPr>
          <w:rFonts w:ascii="Book Antiqua" w:hAnsi="Book Antiqua"/>
          <w:i w:val="0"/>
          <w:color w:val="auto"/>
          <w:sz w:val="22"/>
        </w:rPr>
        <w:t>As the field of computer science dwell</w:t>
      </w:r>
      <w:r w:rsidR="00623AE9">
        <w:rPr>
          <w:rFonts w:ascii="Book Antiqua" w:hAnsi="Book Antiqua"/>
          <w:i w:val="0"/>
          <w:color w:val="auto"/>
          <w:sz w:val="22"/>
        </w:rPr>
        <w:t>s</w:t>
      </w:r>
      <w:r w:rsidRPr="009800D0">
        <w:rPr>
          <w:rFonts w:ascii="Book Antiqua" w:hAnsi="Book Antiqua"/>
          <w:i w:val="0"/>
          <w:color w:val="auto"/>
          <w:sz w:val="22"/>
        </w:rPr>
        <w:t xml:space="preserve"> into research</w:t>
      </w:r>
      <w:r w:rsidR="00EC018C">
        <w:rPr>
          <w:rFonts w:ascii="Book Antiqua" w:hAnsi="Book Antiqua"/>
          <w:i w:val="0"/>
          <w:color w:val="auto"/>
          <w:sz w:val="22"/>
        </w:rPr>
        <w:t xml:space="preserve"> and inventions to make our lives</w:t>
      </w:r>
      <w:r w:rsidRPr="009800D0">
        <w:rPr>
          <w:rFonts w:ascii="Book Antiqua" w:hAnsi="Book Antiqua"/>
          <w:i w:val="0"/>
          <w:color w:val="auto"/>
          <w:sz w:val="22"/>
        </w:rPr>
        <w:t xml:space="preserve"> better, there is seldom a field where the knowledge of computer science cannot be applied to achieve our goal. People with disabilities have always been present in the world, millions of people who are disabled right now are living on his planet, of which, people with hearing disabilities comprises a large portion. It is estimated that over 5% of total world population has disabling hearing loss. These 360 million people (328 million adults and 32 million children) face many challenges in their life whe</w:t>
      </w:r>
      <w:r w:rsidR="00EC018C">
        <w:rPr>
          <w:rFonts w:ascii="Book Antiqua" w:hAnsi="Book Antiqua"/>
          <w:i w:val="0"/>
          <w:color w:val="auto"/>
          <w:sz w:val="22"/>
        </w:rPr>
        <w:t>n competing with unimpaired competitors</w:t>
      </w:r>
      <w:r w:rsidR="00516737" w:rsidRPr="009800D0">
        <w:rPr>
          <w:rFonts w:ascii="Book Antiqua" w:hAnsi="Book Antiqua"/>
          <w:i w:val="0"/>
          <w:color w:val="auto"/>
          <w:sz w:val="22"/>
        </w:rPr>
        <w:t xml:space="preserve"> and it is estimated that this number will grow</w:t>
      </w:r>
      <w:r w:rsidR="006C28B0" w:rsidRPr="009800D0">
        <w:rPr>
          <w:rFonts w:ascii="Book Antiqua" w:hAnsi="Book Antiqua"/>
          <w:i w:val="0"/>
          <w:color w:val="auto"/>
          <w:sz w:val="22"/>
        </w:rPr>
        <w:t xml:space="preserve"> greatly in future.</w:t>
      </w:r>
      <w:r w:rsidR="00516737" w:rsidRPr="009800D0">
        <w:rPr>
          <w:rFonts w:ascii="Book Antiqua" w:hAnsi="Book Antiqua"/>
          <w:i w:val="0"/>
          <w:color w:val="auto"/>
          <w:sz w:val="22"/>
        </w:rPr>
        <w:t xml:space="preserve"> </w:t>
      </w:r>
    </w:p>
    <w:p w:rsidR="00516737" w:rsidRDefault="00BD72EF" w:rsidP="003243BF">
      <w:pPr>
        <w:pStyle w:val="Comment"/>
        <w:rPr>
          <w:rFonts w:ascii="Book Antiqua" w:hAnsi="Book Antiqua"/>
          <w:i w:val="0"/>
          <w:color w:val="auto"/>
          <w:sz w:val="22"/>
        </w:rPr>
      </w:pPr>
      <w:r w:rsidRPr="009800D0">
        <w:rPr>
          <w:rFonts w:ascii="Book Antiqua" w:hAnsi="Book Antiqua"/>
          <w:i w:val="0"/>
          <w:color w:val="auto"/>
          <w:sz w:val="22"/>
        </w:rPr>
        <w:t>The biggest challenge</w:t>
      </w:r>
      <w:r w:rsidR="006C28B0" w:rsidRPr="009800D0">
        <w:rPr>
          <w:rFonts w:ascii="Book Antiqua" w:hAnsi="Book Antiqua"/>
          <w:i w:val="0"/>
          <w:color w:val="auto"/>
          <w:sz w:val="22"/>
        </w:rPr>
        <w:t xml:space="preserve"> deaf people</w:t>
      </w:r>
      <w:r w:rsidRPr="009800D0">
        <w:rPr>
          <w:rFonts w:ascii="Book Antiqua" w:hAnsi="Book Antiqua"/>
          <w:i w:val="0"/>
          <w:color w:val="auto"/>
          <w:sz w:val="22"/>
        </w:rPr>
        <w:t xml:space="preserve"> have to face is the communication gap created by the absence </w:t>
      </w:r>
      <w:r w:rsidR="00516737" w:rsidRPr="009800D0">
        <w:rPr>
          <w:rFonts w:ascii="Book Antiqua" w:hAnsi="Book Antiqua"/>
          <w:i w:val="0"/>
          <w:color w:val="auto"/>
          <w:sz w:val="22"/>
        </w:rPr>
        <w:t>of a common language</w:t>
      </w:r>
      <w:r w:rsidR="004D6C1D">
        <w:rPr>
          <w:rFonts w:ascii="Book Antiqua" w:hAnsi="Book Antiqua"/>
          <w:i w:val="0"/>
          <w:color w:val="auto"/>
          <w:sz w:val="22"/>
        </w:rPr>
        <w:t xml:space="preserve"> between hearing impaired and unimpaired</w:t>
      </w:r>
      <w:r w:rsidR="00516737" w:rsidRPr="009800D0">
        <w:rPr>
          <w:rFonts w:ascii="Book Antiqua" w:hAnsi="Book Antiqua"/>
          <w:i w:val="0"/>
          <w:color w:val="auto"/>
          <w:sz w:val="22"/>
        </w:rPr>
        <w:t>.</w:t>
      </w:r>
      <w:r w:rsidR="006C28B0" w:rsidRPr="009800D0">
        <w:rPr>
          <w:rFonts w:ascii="Book Antiqua" w:hAnsi="Book Antiqua"/>
          <w:i w:val="0"/>
          <w:color w:val="auto"/>
          <w:sz w:val="22"/>
        </w:rPr>
        <w:t xml:space="preserve"> They are unprivileged in educat</w:t>
      </w:r>
      <w:r w:rsidR="00582A3D">
        <w:rPr>
          <w:rFonts w:ascii="Book Antiqua" w:hAnsi="Book Antiqua"/>
          <w:i w:val="0"/>
          <w:color w:val="auto"/>
          <w:sz w:val="22"/>
        </w:rPr>
        <w:t>ion, employment, social</w:t>
      </w:r>
      <w:r w:rsidR="006C28B0" w:rsidRPr="009800D0">
        <w:rPr>
          <w:rFonts w:ascii="Book Antiqua" w:hAnsi="Book Antiqua"/>
          <w:i w:val="0"/>
          <w:color w:val="auto"/>
          <w:sz w:val="22"/>
        </w:rPr>
        <w:t xml:space="preserve"> and many other areas of life. The only way to improve the living standard of these </w:t>
      </w:r>
      <w:r w:rsidR="00582A3D">
        <w:rPr>
          <w:rFonts w:ascii="Book Antiqua" w:hAnsi="Book Antiqua"/>
          <w:i w:val="0"/>
          <w:color w:val="auto"/>
          <w:sz w:val="22"/>
        </w:rPr>
        <w:t xml:space="preserve">deaf </w:t>
      </w:r>
      <w:r w:rsidR="006C28B0" w:rsidRPr="009800D0">
        <w:rPr>
          <w:rFonts w:ascii="Book Antiqua" w:hAnsi="Book Antiqua"/>
          <w:i w:val="0"/>
          <w:color w:val="auto"/>
          <w:sz w:val="22"/>
        </w:rPr>
        <w:t>people is by minimizin</w:t>
      </w:r>
      <w:r w:rsidR="001720B8" w:rsidRPr="009800D0">
        <w:rPr>
          <w:rFonts w:ascii="Book Antiqua" w:hAnsi="Book Antiqua"/>
          <w:i w:val="0"/>
          <w:color w:val="auto"/>
          <w:sz w:val="22"/>
        </w:rPr>
        <w:t>g this communication gap created by unav</w:t>
      </w:r>
      <w:r w:rsidR="00582A3D">
        <w:rPr>
          <w:rFonts w:ascii="Book Antiqua" w:hAnsi="Book Antiqua"/>
          <w:i w:val="0"/>
          <w:color w:val="auto"/>
          <w:sz w:val="22"/>
        </w:rPr>
        <w:t>ailability of a common medium to communicate</w:t>
      </w:r>
      <w:r w:rsidR="001720B8" w:rsidRPr="009800D0">
        <w:rPr>
          <w:rFonts w:ascii="Book Antiqua" w:hAnsi="Book Antiqua"/>
          <w:i w:val="0"/>
          <w:color w:val="auto"/>
          <w:sz w:val="22"/>
        </w:rPr>
        <w:t xml:space="preserve">. </w:t>
      </w:r>
      <w:r w:rsidR="00516737" w:rsidRPr="009800D0">
        <w:rPr>
          <w:rFonts w:ascii="Book Antiqua" w:hAnsi="Book Antiqua"/>
          <w:i w:val="0"/>
          <w:color w:val="auto"/>
          <w:sz w:val="22"/>
        </w:rPr>
        <w:t xml:space="preserve">The only language </w:t>
      </w:r>
      <w:r w:rsidR="00516737" w:rsidRPr="009800D0">
        <w:rPr>
          <w:rFonts w:ascii="Book Antiqua" w:hAnsi="Book Antiqua"/>
          <w:i w:val="0"/>
          <w:color w:val="auto"/>
          <w:sz w:val="22"/>
        </w:rPr>
        <w:lastRenderedPageBreak/>
        <w:t xml:space="preserve">deaf or hearing-impaired people can understand is sign language and the same language enables them to communicate with other people. Over 70 million hearing-impaired people use sign language as their first language or mother tongue. </w:t>
      </w:r>
      <w:r w:rsidR="004D6C1D">
        <w:rPr>
          <w:rFonts w:ascii="Book Antiqua" w:hAnsi="Book Antiqua"/>
          <w:i w:val="0"/>
          <w:color w:val="auto"/>
          <w:sz w:val="22"/>
        </w:rPr>
        <w:t>Co</w:t>
      </w:r>
      <w:r w:rsidR="00582A3D">
        <w:rPr>
          <w:rFonts w:ascii="Book Antiqua" w:hAnsi="Book Antiqua"/>
          <w:i w:val="0"/>
          <w:color w:val="auto"/>
          <w:sz w:val="22"/>
        </w:rPr>
        <w:t>nsidering the difficulties faced</w:t>
      </w:r>
      <w:r w:rsidR="004D6C1D">
        <w:rPr>
          <w:rFonts w:ascii="Book Antiqua" w:hAnsi="Book Antiqua"/>
          <w:i w:val="0"/>
          <w:color w:val="auto"/>
          <w:sz w:val="22"/>
        </w:rPr>
        <w:t xml:space="preserve"> by deaf people, it is needed that this communication </w:t>
      </w:r>
      <w:r w:rsidR="00582A3D">
        <w:rPr>
          <w:rFonts w:ascii="Book Antiqua" w:hAnsi="Book Antiqua"/>
          <w:i w:val="0"/>
          <w:color w:val="auto"/>
          <w:sz w:val="22"/>
        </w:rPr>
        <w:t xml:space="preserve">gap </w:t>
      </w:r>
      <w:r w:rsidR="004D6C1D">
        <w:rPr>
          <w:rFonts w:ascii="Book Antiqua" w:hAnsi="Book Antiqua"/>
          <w:i w:val="0"/>
          <w:color w:val="auto"/>
          <w:sz w:val="22"/>
        </w:rPr>
        <w:t>must be reduced, if cannot be eliminated.</w:t>
      </w:r>
    </w:p>
    <w:p w:rsidR="004D6C1D" w:rsidRPr="009800D0" w:rsidRDefault="004D6C1D" w:rsidP="001720B8">
      <w:pPr>
        <w:pStyle w:val="Comment"/>
        <w:ind w:firstLine="576"/>
        <w:rPr>
          <w:rFonts w:ascii="Book Antiqua" w:hAnsi="Book Antiqua"/>
          <w:i w:val="0"/>
          <w:color w:val="auto"/>
          <w:sz w:val="22"/>
        </w:rPr>
      </w:pPr>
    </w:p>
    <w:p w:rsidR="004D6C1D" w:rsidRDefault="004D6C1D" w:rsidP="004D6C1D">
      <w:pPr>
        <w:pStyle w:val="Heading3"/>
      </w:pPr>
      <w:bookmarkStart w:id="72" w:name="_Toc512445879"/>
      <w:r>
        <w:t>Purpose</w:t>
      </w:r>
      <w:bookmarkEnd w:id="72"/>
    </w:p>
    <w:p w:rsidR="009F3F67" w:rsidRDefault="004D6C1D" w:rsidP="003243BF">
      <w:pPr>
        <w:pStyle w:val="Comment"/>
        <w:rPr>
          <w:rFonts w:ascii="Book Antiqua" w:hAnsi="Book Antiqua"/>
          <w:i w:val="0"/>
          <w:color w:val="auto"/>
          <w:sz w:val="22"/>
        </w:rPr>
      </w:pPr>
      <w:r w:rsidRPr="009800D0">
        <w:rPr>
          <w:rFonts w:ascii="Book Antiqua" w:hAnsi="Book Antiqua"/>
          <w:i w:val="0"/>
          <w:color w:val="auto"/>
          <w:sz w:val="22"/>
        </w:rPr>
        <w:t>Many developed countries have used the knowle</w:t>
      </w:r>
      <w:r w:rsidR="003F6563">
        <w:rPr>
          <w:rFonts w:ascii="Book Antiqua" w:hAnsi="Book Antiqua"/>
          <w:i w:val="0"/>
          <w:color w:val="auto"/>
          <w:sz w:val="22"/>
        </w:rPr>
        <w:t>dge of computer science to bridge</w:t>
      </w:r>
      <w:r w:rsidRPr="009800D0">
        <w:rPr>
          <w:rFonts w:ascii="Book Antiqua" w:hAnsi="Book Antiqua"/>
          <w:i w:val="0"/>
          <w:color w:val="auto"/>
          <w:sz w:val="22"/>
        </w:rPr>
        <w:t xml:space="preserve"> this communication gap. Many systems have been created in order to allow communication between natural language (spoken language) and sign language</w:t>
      </w:r>
      <w:r w:rsidR="003F6563">
        <w:rPr>
          <w:rFonts w:ascii="Book Antiqua" w:hAnsi="Book Antiqua"/>
          <w:i w:val="0"/>
          <w:color w:val="auto"/>
          <w:sz w:val="22"/>
        </w:rPr>
        <w:t xml:space="preserve"> (See Section 2.1)</w:t>
      </w:r>
      <w:r w:rsidRPr="009800D0">
        <w:rPr>
          <w:rFonts w:ascii="Book Antiqua" w:hAnsi="Book Antiqua"/>
          <w:i w:val="0"/>
          <w:color w:val="auto"/>
          <w:sz w:val="22"/>
        </w:rPr>
        <w:t>. But no such efforts have been done in Pakistan and deaf community in Pakistan is still far unprivileged in comparison to deaf community of developed countries like America</w:t>
      </w:r>
      <w:r w:rsidR="003F6563">
        <w:rPr>
          <w:rFonts w:ascii="Book Antiqua" w:hAnsi="Book Antiqua"/>
          <w:i w:val="0"/>
          <w:color w:val="auto"/>
          <w:sz w:val="22"/>
        </w:rPr>
        <w:t>, Germany and France</w:t>
      </w:r>
      <w:r w:rsidRPr="009800D0">
        <w:rPr>
          <w:rFonts w:ascii="Book Antiqua" w:hAnsi="Book Antiqua"/>
          <w:i w:val="0"/>
          <w:color w:val="auto"/>
          <w:sz w:val="22"/>
        </w:rPr>
        <w:t>. This project is a leaping step for the</w:t>
      </w:r>
      <w:r w:rsidR="003F6563">
        <w:rPr>
          <w:rFonts w:ascii="Book Antiqua" w:hAnsi="Book Antiqua"/>
          <w:i w:val="0"/>
          <w:color w:val="auto"/>
          <w:sz w:val="22"/>
        </w:rPr>
        <w:t xml:space="preserve"> benefit of</w:t>
      </w:r>
      <w:r w:rsidRPr="009800D0">
        <w:rPr>
          <w:rFonts w:ascii="Book Antiqua" w:hAnsi="Book Antiqua"/>
          <w:i w:val="0"/>
          <w:color w:val="auto"/>
          <w:sz w:val="22"/>
        </w:rPr>
        <w:t xml:space="preserve"> deaf community in Pakistan</w:t>
      </w:r>
      <w:r w:rsidR="003F6563">
        <w:rPr>
          <w:rFonts w:ascii="Book Antiqua" w:hAnsi="Book Antiqua"/>
          <w:i w:val="0"/>
          <w:color w:val="auto"/>
          <w:sz w:val="22"/>
        </w:rPr>
        <w:t xml:space="preserve">, </w:t>
      </w:r>
      <w:r w:rsidRPr="009800D0">
        <w:rPr>
          <w:rFonts w:ascii="Book Antiqua" w:hAnsi="Book Antiqua"/>
          <w:i w:val="0"/>
          <w:color w:val="auto"/>
          <w:sz w:val="22"/>
        </w:rPr>
        <w:t>try</w:t>
      </w:r>
      <w:r w:rsidR="003F6563">
        <w:rPr>
          <w:rFonts w:ascii="Book Antiqua" w:hAnsi="Book Antiqua"/>
          <w:i w:val="0"/>
          <w:color w:val="auto"/>
          <w:sz w:val="22"/>
        </w:rPr>
        <w:t>ing</w:t>
      </w:r>
      <w:r w:rsidRPr="009800D0">
        <w:rPr>
          <w:rFonts w:ascii="Book Antiqua" w:hAnsi="Book Antiqua"/>
          <w:i w:val="0"/>
          <w:color w:val="auto"/>
          <w:sz w:val="22"/>
        </w:rPr>
        <w:t xml:space="preserve"> to solve the problem of communication between deaf and normal</w:t>
      </w:r>
      <w:r w:rsidR="003F6563">
        <w:rPr>
          <w:rFonts w:ascii="Book Antiqua" w:hAnsi="Book Antiqua"/>
          <w:i w:val="0"/>
          <w:color w:val="auto"/>
          <w:sz w:val="22"/>
        </w:rPr>
        <w:t xml:space="preserve"> people.</w:t>
      </w:r>
    </w:p>
    <w:p w:rsidR="004D6C1D" w:rsidRDefault="009F3F67" w:rsidP="003243BF">
      <w:pPr>
        <w:pStyle w:val="Comment"/>
        <w:rPr>
          <w:rFonts w:ascii="Book Antiqua" w:hAnsi="Book Antiqua"/>
          <w:i w:val="0"/>
          <w:color w:val="auto"/>
          <w:sz w:val="22"/>
        </w:rPr>
      </w:pPr>
      <w:r>
        <w:rPr>
          <w:rFonts w:ascii="Book Antiqua" w:hAnsi="Book Antiqua"/>
          <w:i w:val="0"/>
          <w:color w:val="auto"/>
          <w:sz w:val="22"/>
        </w:rPr>
        <w:t>Some research work on PSL</w:t>
      </w:r>
      <w:r w:rsidR="000A5B9D">
        <w:rPr>
          <w:rFonts w:ascii="Book Antiqua" w:hAnsi="Book Antiqua"/>
          <w:i w:val="0"/>
          <w:color w:val="auto"/>
          <w:sz w:val="22"/>
        </w:rPr>
        <w:t xml:space="preserve"> has been contributed in recent years (see Chapter 2</w:t>
      </w:r>
      <w:r w:rsidR="003F6563">
        <w:rPr>
          <w:rFonts w:ascii="Book Antiqua" w:hAnsi="Book Antiqua"/>
          <w:i w:val="0"/>
          <w:color w:val="auto"/>
          <w:sz w:val="22"/>
        </w:rPr>
        <w:t>.5</w:t>
      </w:r>
      <w:r w:rsidR="000A5B9D">
        <w:rPr>
          <w:rFonts w:ascii="Book Antiqua" w:hAnsi="Book Antiqua"/>
          <w:i w:val="0"/>
          <w:color w:val="auto"/>
          <w:sz w:val="22"/>
        </w:rPr>
        <w:t>), but no solution exists to achieve enough accuracy and reliability to be used as a product of facilitation. Our purpose of this research is to use state of the art tools and technologies, implemented using machine learning and recognition algorithms, to achieve our desired accuracy and portability.</w:t>
      </w:r>
    </w:p>
    <w:p w:rsidR="00E00280" w:rsidRPr="009800D0" w:rsidRDefault="00E00280" w:rsidP="00E00280">
      <w:pPr>
        <w:rPr>
          <w:rFonts w:ascii="Book Antiqua" w:hAnsi="Book Antiqua"/>
          <w:szCs w:val="20"/>
        </w:rPr>
      </w:pPr>
      <w:r w:rsidRPr="009800D0">
        <w:rPr>
          <w:rFonts w:ascii="Book Antiqua" w:hAnsi="Book Antiqua"/>
          <w:szCs w:val="20"/>
        </w:rPr>
        <w:t>In order to under</w:t>
      </w:r>
      <w:r>
        <w:rPr>
          <w:rFonts w:ascii="Book Antiqua" w:hAnsi="Book Antiqua"/>
          <w:szCs w:val="20"/>
        </w:rPr>
        <w:t>stand PSL, our problem domain, we</w:t>
      </w:r>
      <w:r w:rsidRPr="009800D0">
        <w:rPr>
          <w:rFonts w:ascii="Book Antiqua" w:hAnsi="Book Antiqua"/>
          <w:szCs w:val="20"/>
        </w:rPr>
        <w:t xml:space="preserve"> have thoroughly reviewed literature to acquire diverse knowledge of existing research done directly or indirectly in this domain</w:t>
      </w:r>
      <w:r>
        <w:rPr>
          <w:rFonts w:ascii="Book Antiqua" w:hAnsi="Book Antiqua"/>
          <w:szCs w:val="20"/>
        </w:rPr>
        <w:t xml:space="preserve"> (See Section 2)</w:t>
      </w:r>
      <w:r w:rsidRPr="009800D0">
        <w:rPr>
          <w:rFonts w:ascii="Book Antiqua" w:hAnsi="Book Antiqua"/>
          <w:szCs w:val="20"/>
        </w:rPr>
        <w:t>. Analyzing exis</w:t>
      </w:r>
      <w:r>
        <w:rPr>
          <w:rFonts w:ascii="Book Antiqua" w:hAnsi="Book Antiqua"/>
          <w:szCs w:val="20"/>
        </w:rPr>
        <w:t>ting solutions and analyzing</w:t>
      </w:r>
      <w:r w:rsidRPr="009800D0">
        <w:rPr>
          <w:rFonts w:ascii="Book Antiqua" w:hAnsi="Book Antiqua"/>
          <w:szCs w:val="20"/>
        </w:rPr>
        <w:t xml:space="preserve"> possible solution</w:t>
      </w:r>
      <w:r>
        <w:rPr>
          <w:rFonts w:ascii="Book Antiqua" w:hAnsi="Book Antiqua"/>
          <w:szCs w:val="20"/>
        </w:rPr>
        <w:t>s were</w:t>
      </w:r>
      <w:r w:rsidRPr="009800D0">
        <w:rPr>
          <w:rFonts w:ascii="Book Antiqua" w:hAnsi="Book Antiqua"/>
          <w:szCs w:val="20"/>
        </w:rPr>
        <w:t xml:space="preserve"> a</w:t>
      </w:r>
      <w:r>
        <w:rPr>
          <w:rFonts w:ascii="Book Antiqua" w:hAnsi="Book Antiqua"/>
          <w:szCs w:val="20"/>
        </w:rPr>
        <w:t>lso included in our literature review</w:t>
      </w:r>
      <w:r w:rsidRPr="009800D0">
        <w:rPr>
          <w:rFonts w:ascii="Book Antiqua" w:hAnsi="Book Antiqua"/>
          <w:szCs w:val="20"/>
        </w:rPr>
        <w:t>.</w:t>
      </w:r>
    </w:p>
    <w:p w:rsidR="00E00280" w:rsidRPr="009800D0" w:rsidRDefault="00E00280" w:rsidP="00E00280">
      <w:pPr>
        <w:rPr>
          <w:rFonts w:ascii="Book Antiqua" w:hAnsi="Book Antiqua"/>
          <w:szCs w:val="20"/>
        </w:rPr>
      </w:pPr>
      <w:r>
        <w:rPr>
          <w:rFonts w:ascii="Book Antiqua" w:hAnsi="Book Antiqua"/>
          <w:szCs w:val="20"/>
        </w:rPr>
        <w:t>We</w:t>
      </w:r>
      <w:r w:rsidRPr="009800D0">
        <w:rPr>
          <w:rFonts w:ascii="Book Antiqua" w:hAnsi="Book Antiqua"/>
          <w:szCs w:val="20"/>
        </w:rPr>
        <w:t xml:space="preserve"> explored these areas and analyzed them for our prototype:</w:t>
      </w:r>
    </w:p>
    <w:p w:rsidR="00E00280" w:rsidRDefault="00E00280" w:rsidP="00E81CB2">
      <w:pPr>
        <w:pStyle w:val="ListParagraph"/>
        <w:numPr>
          <w:ilvl w:val="0"/>
          <w:numId w:val="5"/>
        </w:numPr>
        <w:autoSpaceDE/>
        <w:autoSpaceDN/>
        <w:spacing w:after="160" w:line="259" w:lineRule="auto"/>
        <w:jc w:val="left"/>
        <w:rPr>
          <w:rFonts w:ascii="Book Antiqua" w:hAnsi="Book Antiqua"/>
          <w:szCs w:val="20"/>
        </w:rPr>
      </w:pPr>
      <w:r>
        <w:rPr>
          <w:rFonts w:ascii="Book Antiqua" w:hAnsi="Book Antiqua"/>
          <w:szCs w:val="20"/>
        </w:rPr>
        <w:t>Audio encoding and processing.</w:t>
      </w:r>
    </w:p>
    <w:p w:rsidR="00E00280" w:rsidRPr="009800D0" w:rsidRDefault="00E00280" w:rsidP="00E81CB2">
      <w:pPr>
        <w:pStyle w:val="ListParagraph"/>
        <w:numPr>
          <w:ilvl w:val="0"/>
          <w:numId w:val="5"/>
        </w:numPr>
        <w:autoSpaceDE/>
        <w:autoSpaceDN/>
        <w:spacing w:after="160" w:line="259" w:lineRule="auto"/>
        <w:jc w:val="left"/>
        <w:rPr>
          <w:rFonts w:ascii="Book Antiqua" w:hAnsi="Book Antiqua"/>
          <w:szCs w:val="20"/>
        </w:rPr>
      </w:pPr>
      <w:r w:rsidRPr="009800D0">
        <w:rPr>
          <w:rFonts w:ascii="Book Antiqua" w:hAnsi="Book Antiqua"/>
          <w:szCs w:val="20"/>
        </w:rPr>
        <w:t>State of the art ML and NLP techniques</w:t>
      </w:r>
    </w:p>
    <w:p w:rsidR="00E00280" w:rsidRPr="009800D0" w:rsidRDefault="00E00280" w:rsidP="00E81CB2">
      <w:pPr>
        <w:pStyle w:val="ListParagraph"/>
        <w:numPr>
          <w:ilvl w:val="0"/>
          <w:numId w:val="5"/>
        </w:numPr>
        <w:autoSpaceDE/>
        <w:autoSpaceDN/>
        <w:spacing w:after="160" w:line="259" w:lineRule="auto"/>
        <w:jc w:val="left"/>
        <w:rPr>
          <w:rFonts w:ascii="Book Antiqua" w:hAnsi="Book Antiqua"/>
          <w:szCs w:val="20"/>
        </w:rPr>
      </w:pPr>
      <w:r w:rsidRPr="009800D0">
        <w:rPr>
          <w:rFonts w:ascii="Book Antiqua" w:hAnsi="Book Antiqua"/>
          <w:szCs w:val="20"/>
        </w:rPr>
        <w:t>Speech to text conversion techniques.</w:t>
      </w:r>
    </w:p>
    <w:p w:rsidR="00E00280" w:rsidRPr="009800D0" w:rsidRDefault="00E00280" w:rsidP="00E81CB2">
      <w:pPr>
        <w:pStyle w:val="ListParagraph"/>
        <w:numPr>
          <w:ilvl w:val="0"/>
          <w:numId w:val="5"/>
        </w:numPr>
        <w:autoSpaceDE/>
        <w:autoSpaceDN/>
        <w:spacing w:after="160" w:line="259" w:lineRule="auto"/>
        <w:jc w:val="left"/>
        <w:rPr>
          <w:rFonts w:ascii="Book Antiqua" w:hAnsi="Book Antiqua"/>
          <w:szCs w:val="20"/>
        </w:rPr>
      </w:pPr>
      <w:r w:rsidRPr="009800D0">
        <w:rPr>
          <w:rFonts w:ascii="Book Antiqua" w:hAnsi="Book Antiqua"/>
          <w:szCs w:val="20"/>
        </w:rPr>
        <w:t>Existing language text converters.</w:t>
      </w:r>
    </w:p>
    <w:p w:rsidR="00E00280" w:rsidRPr="00EA0F30" w:rsidRDefault="00E00280" w:rsidP="00E81CB2">
      <w:pPr>
        <w:pStyle w:val="ListParagraph"/>
        <w:numPr>
          <w:ilvl w:val="0"/>
          <w:numId w:val="5"/>
        </w:numPr>
        <w:autoSpaceDE/>
        <w:autoSpaceDN/>
        <w:spacing w:after="160" w:line="259" w:lineRule="auto"/>
        <w:jc w:val="left"/>
        <w:rPr>
          <w:rFonts w:ascii="Book Antiqua" w:hAnsi="Book Antiqua"/>
          <w:szCs w:val="20"/>
        </w:rPr>
      </w:pPr>
      <w:r w:rsidRPr="009800D0">
        <w:rPr>
          <w:rFonts w:ascii="Book Antiqua" w:hAnsi="Book Antiqua"/>
          <w:szCs w:val="20"/>
        </w:rPr>
        <w:t>Existing frameworks</w:t>
      </w:r>
      <w:r>
        <w:rPr>
          <w:rFonts w:ascii="Book Antiqua" w:hAnsi="Book Antiqua"/>
          <w:szCs w:val="20"/>
        </w:rPr>
        <w:t xml:space="preserve"> and technologies.</w:t>
      </w:r>
    </w:p>
    <w:p w:rsidR="00E00280" w:rsidRPr="009800D0" w:rsidRDefault="00E00280" w:rsidP="00E00280">
      <w:pPr>
        <w:rPr>
          <w:rFonts w:ascii="Book Antiqua" w:hAnsi="Book Antiqua"/>
          <w:szCs w:val="20"/>
        </w:rPr>
      </w:pPr>
      <w:r>
        <w:rPr>
          <w:rFonts w:ascii="Book Antiqua" w:hAnsi="Book Antiqua"/>
          <w:szCs w:val="20"/>
        </w:rPr>
        <w:t>We</w:t>
      </w:r>
      <w:r w:rsidRPr="009800D0">
        <w:rPr>
          <w:rFonts w:ascii="Book Antiqua" w:hAnsi="Book Antiqua"/>
          <w:szCs w:val="20"/>
        </w:rPr>
        <w:t xml:space="preserve"> have acquired information from:</w:t>
      </w:r>
    </w:p>
    <w:p w:rsidR="00E00280" w:rsidRPr="009800D0" w:rsidRDefault="00E00280" w:rsidP="00E81CB2">
      <w:pPr>
        <w:pStyle w:val="ListParagraph"/>
        <w:numPr>
          <w:ilvl w:val="0"/>
          <w:numId w:val="6"/>
        </w:numPr>
        <w:autoSpaceDE/>
        <w:autoSpaceDN/>
        <w:spacing w:after="160" w:line="259" w:lineRule="auto"/>
        <w:jc w:val="left"/>
        <w:rPr>
          <w:rFonts w:ascii="Book Antiqua" w:hAnsi="Book Antiqua"/>
          <w:szCs w:val="20"/>
        </w:rPr>
      </w:pPr>
      <w:r w:rsidRPr="009800D0">
        <w:rPr>
          <w:rFonts w:ascii="Book Antiqua" w:hAnsi="Book Antiqua"/>
          <w:szCs w:val="20"/>
        </w:rPr>
        <w:t>Books</w:t>
      </w:r>
    </w:p>
    <w:p w:rsidR="00E00280" w:rsidRPr="009800D0" w:rsidRDefault="00E00280" w:rsidP="00E81CB2">
      <w:pPr>
        <w:pStyle w:val="ListParagraph"/>
        <w:numPr>
          <w:ilvl w:val="0"/>
          <w:numId w:val="6"/>
        </w:numPr>
        <w:autoSpaceDE/>
        <w:autoSpaceDN/>
        <w:spacing w:after="160" w:line="259" w:lineRule="auto"/>
        <w:jc w:val="left"/>
        <w:rPr>
          <w:rFonts w:ascii="Book Antiqua" w:hAnsi="Book Antiqua"/>
          <w:szCs w:val="20"/>
        </w:rPr>
      </w:pPr>
      <w:r w:rsidRPr="009800D0">
        <w:rPr>
          <w:rFonts w:ascii="Book Antiqua" w:hAnsi="Book Antiqua"/>
          <w:szCs w:val="20"/>
        </w:rPr>
        <w:t>Digital Libraries</w:t>
      </w:r>
    </w:p>
    <w:p w:rsidR="00E00280" w:rsidRPr="009800D0" w:rsidRDefault="00E00280" w:rsidP="00E81CB2">
      <w:pPr>
        <w:pStyle w:val="ListParagraph"/>
        <w:numPr>
          <w:ilvl w:val="0"/>
          <w:numId w:val="6"/>
        </w:numPr>
        <w:autoSpaceDE/>
        <w:autoSpaceDN/>
        <w:spacing w:after="160" w:line="259" w:lineRule="auto"/>
        <w:jc w:val="left"/>
        <w:rPr>
          <w:rFonts w:ascii="Book Antiqua" w:hAnsi="Book Antiqua"/>
          <w:szCs w:val="20"/>
        </w:rPr>
      </w:pPr>
      <w:r w:rsidRPr="009800D0">
        <w:rPr>
          <w:rFonts w:ascii="Book Antiqua" w:hAnsi="Book Antiqua"/>
          <w:szCs w:val="20"/>
        </w:rPr>
        <w:t>Search Engines</w:t>
      </w:r>
    </w:p>
    <w:p w:rsidR="00E00280" w:rsidRPr="009800D0" w:rsidRDefault="00E00280" w:rsidP="00E81CB2">
      <w:pPr>
        <w:pStyle w:val="ListParagraph"/>
        <w:numPr>
          <w:ilvl w:val="1"/>
          <w:numId w:val="6"/>
        </w:numPr>
        <w:autoSpaceDE/>
        <w:autoSpaceDN/>
        <w:spacing w:after="160" w:line="259" w:lineRule="auto"/>
        <w:jc w:val="left"/>
        <w:rPr>
          <w:rFonts w:ascii="Book Antiqua" w:hAnsi="Book Antiqua"/>
          <w:szCs w:val="20"/>
        </w:rPr>
      </w:pPr>
      <w:r w:rsidRPr="009800D0">
        <w:rPr>
          <w:rFonts w:ascii="Book Antiqua" w:hAnsi="Book Antiqua"/>
          <w:szCs w:val="20"/>
        </w:rPr>
        <w:t>ACM</w:t>
      </w:r>
    </w:p>
    <w:p w:rsidR="00E00280" w:rsidRPr="009800D0" w:rsidRDefault="00E00280" w:rsidP="00E81CB2">
      <w:pPr>
        <w:pStyle w:val="ListParagraph"/>
        <w:numPr>
          <w:ilvl w:val="1"/>
          <w:numId w:val="6"/>
        </w:numPr>
        <w:autoSpaceDE/>
        <w:autoSpaceDN/>
        <w:spacing w:after="160" w:line="259" w:lineRule="auto"/>
        <w:jc w:val="left"/>
        <w:rPr>
          <w:rFonts w:ascii="Book Antiqua" w:hAnsi="Book Antiqua"/>
          <w:szCs w:val="20"/>
        </w:rPr>
      </w:pPr>
      <w:r w:rsidRPr="009800D0">
        <w:rPr>
          <w:rFonts w:ascii="Book Antiqua" w:hAnsi="Book Antiqua"/>
          <w:szCs w:val="20"/>
        </w:rPr>
        <w:t>IEEE</w:t>
      </w:r>
    </w:p>
    <w:p w:rsidR="00E00280" w:rsidRPr="009800D0" w:rsidRDefault="00E00280" w:rsidP="00E81CB2">
      <w:pPr>
        <w:pStyle w:val="ListParagraph"/>
        <w:numPr>
          <w:ilvl w:val="1"/>
          <w:numId w:val="6"/>
        </w:numPr>
        <w:autoSpaceDE/>
        <w:autoSpaceDN/>
        <w:spacing w:after="160" w:line="259" w:lineRule="auto"/>
        <w:jc w:val="left"/>
        <w:rPr>
          <w:rFonts w:ascii="Book Antiqua" w:hAnsi="Book Antiqua"/>
          <w:szCs w:val="20"/>
        </w:rPr>
      </w:pPr>
      <w:r w:rsidRPr="009800D0">
        <w:rPr>
          <w:rFonts w:ascii="Book Antiqua" w:hAnsi="Book Antiqua"/>
          <w:szCs w:val="20"/>
        </w:rPr>
        <w:t>Google Scholar</w:t>
      </w:r>
    </w:p>
    <w:p w:rsidR="004D6C1D" w:rsidRPr="004D6C1D" w:rsidRDefault="004D6C1D" w:rsidP="00E00280"/>
    <w:p w:rsidR="004D6C1D" w:rsidRPr="009800D0" w:rsidRDefault="004D6C1D" w:rsidP="004D6C1D">
      <w:pPr>
        <w:pStyle w:val="Heading3"/>
      </w:pPr>
      <w:bookmarkStart w:id="73" w:name="_Toc512445880"/>
      <w:r w:rsidRPr="009800D0">
        <w:t>Research Objectives</w:t>
      </w:r>
      <w:bookmarkEnd w:id="73"/>
    </w:p>
    <w:p w:rsidR="009800D0" w:rsidRPr="009800D0" w:rsidRDefault="005132D1" w:rsidP="004D6C1D">
      <w:pPr>
        <w:pStyle w:val="Comment"/>
        <w:rPr>
          <w:rFonts w:ascii="Book Antiqua" w:hAnsi="Book Antiqua"/>
          <w:i w:val="0"/>
          <w:color w:val="auto"/>
          <w:sz w:val="22"/>
        </w:rPr>
      </w:pPr>
      <w:r>
        <w:rPr>
          <w:rFonts w:ascii="Book Antiqua" w:hAnsi="Book Antiqua"/>
          <w:i w:val="0"/>
          <w:color w:val="auto"/>
          <w:sz w:val="22"/>
        </w:rPr>
        <w:t xml:space="preserve">Our research objective is to </w:t>
      </w:r>
      <w:r w:rsidR="008D2978">
        <w:rPr>
          <w:rFonts w:ascii="Book Antiqua" w:hAnsi="Book Antiqua"/>
          <w:i w:val="0"/>
          <w:color w:val="auto"/>
          <w:sz w:val="22"/>
        </w:rPr>
        <w:t xml:space="preserve">minimize communication gap between hearing impaired and unimpaired people by exploring research domain, identifying gaps, proposing number of </w:t>
      </w:r>
      <w:r w:rsidR="008D2978">
        <w:rPr>
          <w:rFonts w:ascii="Book Antiqua" w:hAnsi="Book Antiqua"/>
          <w:i w:val="0"/>
          <w:color w:val="auto"/>
          <w:sz w:val="22"/>
        </w:rPr>
        <w:lastRenderedPageBreak/>
        <w:t>possible solutions and prototyping the best solution to the problem. Decision making throughout th</w:t>
      </w:r>
      <w:r w:rsidR="004E67E7">
        <w:rPr>
          <w:rFonts w:ascii="Book Antiqua" w:hAnsi="Book Antiqua"/>
          <w:i w:val="0"/>
          <w:color w:val="auto"/>
          <w:sz w:val="22"/>
        </w:rPr>
        <w:t>e research duration depends on,</w:t>
      </w:r>
      <w:r w:rsidR="008D2978">
        <w:rPr>
          <w:rFonts w:ascii="Book Antiqua" w:hAnsi="Book Antiqua"/>
          <w:i w:val="0"/>
          <w:color w:val="auto"/>
          <w:sz w:val="22"/>
        </w:rPr>
        <w:t xml:space="preserve"> feedback received from sign interpreters</w:t>
      </w:r>
      <w:r w:rsidR="004E67E7">
        <w:rPr>
          <w:rFonts w:ascii="Book Antiqua" w:hAnsi="Book Antiqua"/>
          <w:i w:val="0"/>
          <w:color w:val="auto"/>
          <w:sz w:val="22"/>
        </w:rPr>
        <w:t>,</w:t>
      </w:r>
      <w:r w:rsidR="008D2978">
        <w:rPr>
          <w:rFonts w:ascii="Book Antiqua" w:hAnsi="Book Antiqua"/>
          <w:i w:val="0"/>
          <w:color w:val="auto"/>
          <w:sz w:val="22"/>
        </w:rPr>
        <w:t xml:space="preserve"> and </w:t>
      </w:r>
      <w:r w:rsidR="004E67E7">
        <w:rPr>
          <w:rFonts w:ascii="Book Antiqua" w:hAnsi="Book Antiqua"/>
          <w:i w:val="0"/>
          <w:color w:val="auto"/>
          <w:sz w:val="22"/>
        </w:rPr>
        <w:t>feasibility of the solution according to local infrastructure.</w:t>
      </w:r>
    </w:p>
    <w:p w:rsidR="001340F4" w:rsidRPr="009800D0" w:rsidRDefault="001340F4" w:rsidP="0003531A">
      <w:pPr>
        <w:pStyle w:val="Heading3"/>
      </w:pPr>
      <w:bookmarkStart w:id="74" w:name="_Toc512445881"/>
      <w:r w:rsidRPr="009800D0">
        <w:t>Research Questions</w:t>
      </w:r>
      <w:bookmarkEnd w:id="74"/>
    </w:p>
    <w:p w:rsidR="00596E7C" w:rsidRPr="009800D0" w:rsidRDefault="00596E7C" w:rsidP="003243BF">
      <w:pPr>
        <w:rPr>
          <w:rFonts w:ascii="Book Antiqua" w:hAnsi="Book Antiqua"/>
        </w:rPr>
      </w:pPr>
      <w:r w:rsidRPr="009800D0">
        <w:rPr>
          <w:rFonts w:ascii="Book Antiqua" w:hAnsi="Book Antiqua"/>
        </w:rPr>
        <w:t>This research attempts to answer these following questions:</w:t>
      </w:r>
    </w:p>
    <w:p w:rsidR="00596E7C" w:rsidRPr="009800D0" w:rsidRDefault="00596E7C" w:rsidP="00E81CB2">
      <w:pPr>
        <w:pStyle w:val="ListParagraph"/>
        <w:numPr>
          <w:ilvl w:val="0"/>
          <w:numId w:val="4"/>
        </w:numPr>
        <w:rPr>
          <w:rFonts w:ascii="Book Antiqua" w:hAnsi="Book Antiqua"/>
        </w:rPr>
      </w:pPr>
      <w:r w:rsidRPr="009800D0">
        <w:rPr>
          <w:rFonts w:ascii="Book Antiqua" w:hAnsi="Book Antiqua"/>
        </w:rPr>
        <w:t>How</w:t>
      </w:r>
      <w:r w:rsidR="000A5B9D">
        <w:rPr>
          <w:rFonts w:ascii="Book Antiqua" w:hAnsi="Book Antiqua"/>
        </w:rPr>
        <w:t xml:space="preserve"> can understanding of</w:t>
      </w:r>
      <w:r w:rsidRPr="009800D0">
        <w:rPr>
          <w:rFonts w:ascii="Book Antiqua" w:hAnsi="Book Antiqua"/>
        </w:rPr>
        <w:t xml:space="preserve"> </w:t>
      </w:r>
      <w:r w:rsidR="000A5B9D">
        <w:rPr>
          <w:rFonts w:ascii="Book Antiqua" w:hAnsi="Book Antiqua"/>
        </w:rPr>
        <w:t>medi</w:t>
      </w:r>
      <w:r w:rsidRPr="009800D0">
        <w:rPr>
          <w:rFonts w:ascii="Book Antiqua" w:hAnsi="Book Antiqua"/>
        </w:rPr>
        <w:t>a</w:t>
      </w:r>
      <w:r w:rsidR="000A5B9D">
        <w:rPr>
          <w:rFonts w:ascii="Book Antiqua" w:hAnsi="Book Antiqua"/>
        </w:rPr>
        <w:t xml:space="preserve"> content be improved for </w:t>
      </w:r>
      <w:r w:rsidRPr="009800D0">
        <w:rPr>
          <w:rFonts w:ascii="Book Antiqua" w:hAnsi="Book Antiqua"/>
        </w:rPr>
        <w:t>deaf</w:t>
      </w:r>
      <w:r w:rsidR="000A5B9D">
        <w:rPr>
          <w:rFonts w:ascii="Book Antiqua" w:hAnsi="Book Antiqua"/>
        </w:rPr>
        <w:t xml:space="preserve"> person?</w:t>
      </w:r>
    </w:p>
    <w:p w:rsidR="00BB091B" w:rsidRDefault="00BB091B" w:rsidP="00E81CB2">
      <w:pPr>
        <w:pStyle w:val="ListParagraph"/>
        <w:numPr>
          <w:ilvl w:val="0"/>
          <w:numId w:val="4"/>
        </w:numPr>
        <w:rPr>
          <w:rFonts w:ascii="Book Antiqua" w:hAnsi="Book Antiqua"/>
        </w:rPr>
      </w:pPr>
      <w:r>
        <w:rPr>
          <w:rFonts w:ascii="Book Antiqua" w:hAnsi="Book Antiqua"/>
        </w:rPr>
        <w:t>How can we translate</w:t>
      </w:r>
      <w:r w:rsidR="003F6563">
        <w:rPr>
          <w:rFonts w:ascii="Book Antiqua" w:hAnsi="Book Antiqua"/>
        </w:rPr>
        <w:t xml:space="preserve"> content of</w:t>
      </w:r>
      <w:r>
        <w:rPr>
          <w:rFonts w:ascii="Book Antiqua" w:hAnsi="Book Antiqua"/>
        </w:rPr>
        <w:t xml:space="preserve"> English/Urdu video or audio to equivalent PSL Sentences while retaining </w:t>
      </w:r>
      <w:r w:rsidR="005132D1">
        <w:rPr>
          <w:rFonts w:ascii="Book Antiqua" w:hAnsi="Book Antiqua"/>
        </w:rPr>
        <w:t xml:space="preserve">its </w:t>
      </w:r>
      <w:r>
        <w:rPr>
          <w:rFonts w:ascii="Book Antiqua" w:hAnsi="Book Antiqua"/>
        </w:rPr>
        <w:t>grammatical structure?</w:t>
      </w:r>
    </w:p>
    <w:p w:rsidR="004D6C1D" w:rsidRDefault="004D6C1D" w:rsidP="004D6C1D">
      <w:pPr>
        <w:pStyle w:val="Heading3"/>
      </w:pPr>
      <w:bookmarkStart w:id="75" w:name="_Toc512445882"/>
      <w:r>
        <w:t>Outcomes</w:t>
      </w:r>
      <w:bookmarkEnd w:id="75"/>
    </w:p>
    <w:p w:rsidR="00A83037" w:rsidRDefault="00FA3393" w:rsidP="003243BF">
      <w:r>
        <w:t xml:space="preserve">After carefully analyzing existing solutions and their deficiencies, possible solutions and their suitability, exploring Media processing tools, Speech recognition tools, English language punctuation tools and Natural language processing tools we have proposed a system which take English or Urdu media file and convert it into equivalent PSL sentences. </w:t>
      </w:r>
    </w:p>
    <w:p w:rsidR="003243BF" w:rsidRPr="00A83037" w:rsidRDefault="003243BF" w:rsidP="00FA3393">
      <w:pPr>
        <w:ind w:firstLine="576"/>
      </w:pPr>
    </w:p>
    <w:p w:rsidR="001340F4" w:rsidRPr="009800D0" w:rsidRDefault="001340F4" w:rsidP="00E81CB2">
      <w:pPr>
        <w:pStyle w:val="Heading2"/>
        <w:numPr>
          <w:ilvl w:val="1"/>
          <w:numId w:val="3"/>
        </w:numPr>
      </w:pPr>
      <w:bookmarkStart w:id="76" w:name="_Toc512445883"/>
      <w:r w:rsidRPr="009800D0">
        <w:t>Scope</w:t>
      </w:r>
      <w:bookmarkEnd w:id="76"/>
    </w:p>
    <w:p w:rsidR="00D275B4" w:rsidRDefault="001F46B9" w:rsidP="001F46B9">
      <w:pPr>
        <w:rPr>
          <w:rFonts w:ascii="Book Antiqua" w:hAnsi="Book Antiqua"/>
          <w:szCs w:val="20"/>
        </w:rPr>
      </w:pPr>
      <w:r w:rsidRPr="009800D0">
        <w:rPr>
          <w:rFonts w:ascii="Book Antiqua" w:hAnsi="Book Antiqua"/>
          <w:szCs w:val="20"/>
        </w:rPr>
        <w:t>With English</w:t>
      </w:r>
      <w:r w:rsidR="000A5B9D">
        <w:rPr>
          <w:rFonts w:ascii="Book Antiqua" w:hAnsi="Book Antiqua"/>
          <w:szCs w:val="20"/>
        </w:rPr>
        <w:t xml:space="preserve"> and Urdu</w:t>
      </w:r>
      <w:r w:rsidRPr="009800D0">
        <w:rPr>
          <w:rFonts w:ascii="Book Antiqua" w:hAnsi="Book Antiqua"/>
          <w:szCs w:val="20"/>
        </w:rPr>
        <w:t xml:space="preserve"> Video-to-Pakistan Sign Language, the scope of this project is restricted to vi</w:t>
      </w:r>
      <w:r w:rsidR="000A5B9D">
        <w:rPr>
          <w:rFonts w:ascii="Book Antiqua" w:hAnsi="Book Antiqua"/>
          <w:szCs w:val="20"/>
        </w:rPr>
        <w:t>deos with clear phonetics in their</w:t>
      </w:r>
      <w:r w:rsidRPr="009800D0">
        <w:rPr>
          <w:rFonts w:ascii="Book Antiqua" w:hAnsi="Book Antiqua"/>
          <w:szCs w:val="20"/>
        </w:rPr>
        <w:t xml:space="preserve"> speech as any mumbling wil</w:t>
      </w:r>
      <w:r w:rsidR="000A5B9D">
        <w:rPr>
          <w:rFonts w:ascii="Book Antiqua" w:hAnsi="Book Antiqua"/>
          <w:szCs w:val="20"/>
        </w:rPr>
        <w:t>l cost in accuracy of the solution</w:t>
      </w:r>
      <w:r w:rsidRPr="009800D0">
        <w:rPr>
          <w:rFonts w:ascii="Book Antiqua" w:hAnsi="Book Antiqua"/>
          <w:szCs w:val="20"/>
        </w:rPr>
        <w:t>. Limited data will be use</w:t>
      </w:r>
      <w:r w:rsidR="004A3E2E">
        <w:rPr>
          <w:rFonts w:ascii="Book Antiqua" w:hAnsi="Book Antiqua"/>
          <w:szCs w:val="20"/>
        </w:rPr>
        <w:t>d to test and verify the system.</w:t>
      </w:r>
    </w:p>
    <w:p w:rsidR="009800D0" w:rsidRPr="009800D0" w:rsidRDefault="009800D0" w:rsidP="001F46B9">
      <w:pPr>
        <w:rPr>
          <w:rFonts w:ascii="Book Antiqua" w:hAnsi="Book Antiqua"/>
          <w:szCs w:val="20"/>
        </w:rPr>
      </w:pPr>
    </w:p>
    <w:p w:rsidR="009800D0" w:rsidRPr="009800D0" w:rsidRDefault="009800D0" w:rsidP="000D327C">
      <w:pPr>
        <w:rPr>
          <w:rFonts w:ascii="Book Antiqua" w:hAnsi="Book Antiqua"/>
        </w:rPr>
      </w:pPr>
    </w:p>
    <w:p w:rsidR="00D40D1E" w:rsidRPr="009800D0" w:rsidRDefault="00073147" w:rsidP="00E81CB2">
      <w:pPr>
        <w:pStyle w:val="Heading2"/>
        <w:numPr>
          <w:ilvl w:val="1"/>
          <w:numId w:val="3"/>
        </w:numPr>
      </w:pPr>
      <w:bookmarkStart w:id="77" w:name="_Toc512445884"/>
      <w:r w:rsidRPr="009800D0">
        <w:t>Significance / Potentials</w:t>
      </w:r>
      <w:bookmarkEnd w:id="77"/>
    </w:p>
    <w:p w:rsidR="00D40D1E" w:rsidRPr="009800D0" w:rsidRDefault="00D40D1E" w:rsidP="00D40D1E">
      <w:pPr>
        <w:rPr>
          <w:rFonts w:ascii="Book Antiqua" w:hAnsi="Book Antiqua"/>
        </w:rPr>
      </w:pPr>
      <w:r w:rsidRPr="009800D0">
        <w:rPr>
          <w:rFonts w:ascii="Book Antiqua" w:hAnsi="Book Antiqua"/>
        </w:rPr>
        <w:t>As an emerging field of computer science, automatic translators and interpreters can benefit people of Pakistan as</w:t>
      </w:r>
      <w:r w:rsidR="003F6563">
        <w:rPr>
          <w:rFonts w:ascii="Book Antiqua" w:hAnsi="Book Antiqua"/>
        </w:rPr>
        <w:t xml:space="preserve"> much as they have benefited for</w:t>
      </w:r>
      <w:r w:rsidRPr="009800D0">
        <w:rPr>
          <w:rFonts w:ascii="Book Antiqua" w:hAnsi="Book Antiqua"/>
        </w:rPr>
        <w:t xml:space="preserve"> developed countries, they can be a bridge the communication gap between deaf and unimpaired people.  Our society can use such a system in: </w:t>
      </w:r>
    </w:p>
    <w:p w:rsidR="00D40D1E" w:rsidRPr="009800D0" w:rsidRDefault="00D40D1E" w:rsidP="00E81CB2">
      <w:pPr>
        <w:pStyle w:val="ListParagraph"/>
        <w:numPr>
          <w:ilvl w:val="0"/>
          <w:numId w:val="10"/>
        </w:numPr>
        <w:rPr>
          <w:rFonts w:ascii="Book Antiqua" w:hAnsi="Book Antiqua"/>
        </w:rPr>
      </w:pPr>
      <w:r w:rsidRPr="009800D0">
        <w:rPr>
          <w:rFonts w:ascii="Book Antiqua" w:hAnsi="Book Antiqua"/>
        </w:rPr>
        <w:t>Educational</w:t>
      </w:r>
    </w:p>
    <w:p w:rsidR="00D40D1E" w:rsidRPr="009800D0" w:rsidRDefault="00D40D1E" w:rsidP="00E81CB2">
      <w:pPr>
        <w:pStyle w:val="ListParagraph"/>
        <w:numPr>
          <w:ilvl w:val="0"/>
          <w:numId w:val="10"/>
        </w:numPr>
        <w:rPr>
          <w:rFonts w:ascii="Book Antiqua" w:hAnsi="Book Antiqua"/>
        </w:rPr>
      </w:pPr>
      <w:r w:rsidRPr="009800D0">
        <w:rPr>
          <w:rFonts w:ascii="Book Antiqua" w:hAnsi="Book Antiqua"/>
        </w:rPr>
        <w:t>Health</w:t>
      </w:r>
    </w:p>
    <w:p w:rsidR="00D40D1E" w:rsidRPr="009800D0" w:rsidRDefault="00D40D1E" w:rsidP="00E81CB2">
      <w:pPr>
        <w:pStyle w:val="ListParagraph"/>
        <w:numPr>
          <w:ilvl w:val="0"/>
          <w:numId w:val="10"/>
        </w:numPr>
        <w:rPr>
          <w:rFonts w:ascii="Book Antiqua" w:hAnsi="Book Antiqua"/>
        </w:rPr>
      </w:pPr>
      <w:r w:rsidRPr="009800D0">
        <w:rPr>
          <w:rFonts w:ascii="Book Antiqua" w:hAnsi="Book Antiqua"/>
        </w:rPr>
        <w:t>Employment</w:t>
      </w:r>
    </w:p>
    <w:p w:rsidR="00D40D1E" w:rsidRPr="009800D0" w:rsidRDefault="00D40D1E" w:rsidP="00E81CB2">
      <w:pPr>
        <w:pStyle w:val="ListParagraph"/>
        <w:numPr>
          <w:ilvl w:val="0"/>
          <w:numId w:val="10"/>
        </w:numPr>
        <w:rPr>
          <w:rFonts w:ascii="Book Antiqua" w:hAnsi="Book Antiqua"/>
        </w:rPr>
      </w:pPr>
      <w:r w:rsidRPr="009800D0">
        <w:rPr>
          <w:rFonts w:ascii="Book Antiqua" w:hAnsi="Book Antiqua"/>
        </w:rPr>
        <w:t xml:space="preserve">Business </w:t>
      </w:r>
    </w:p>
    <w:p w:rsidR="00073147" w:rsidRPr="009800D0" w:rsidRDefault="00073147" w:rsidP="00E81CB2">
      <w:pPr>
        <w:pStyle w:val="ListParagraph"/>
        <w:numPr>
          <w:ilvl w:val="0"/>
          <w:numId w:val="10"/>
        </w:numPr>
        <w:rPr>
          <w:rFonts w:ascii="Book Antiqua" w:hAnsi="Book Antiqua"/>
        </w:rPr>
      </w:pPr>
      <w:r w:rsidRPr="009800D0">
        <w:rPr>
          <w:rFonts w:ascii="Book Antiqua" w:hAnsi="Book Antiqua"/>
        </w:rPr>
        <w:t>Other</w:t>
      </w:r>
    </w:p>
    <w:p w:rsidR="00073147" w:rsidRPr="009800D0" w:rsidRDefault="00073147" w:rsidP="00E81CB2">
      <w:pPr>
        <w:pStyle w:val="Heading3"/>
        <w:numPr>
          <w:ilvl w:val="2"/>
          <w:numId w:val="3"/>
        </w:numPr>
        <w:rPr>
          <w:rFonts w:ascii="Book Antiqua" w:hAnsi="Book Antiqua"/>
          <w:sz w:val="22"/>
          <w:szCs w:val="22"/>
        </w:rPr>
      </w:pPr>
      <w:bookmarkStart w:id="78" w:name="_Hlk496853190"/>
      <w:bookmarkStart w:id="79" w:name="_Toc512445885"/>
      <w:r w:rsidRPr="009800D0">
        <w:rPr>
          <w:rFonts w:ascii="Book Antiqua" w:hAnsi="Book Antiqua"/>
          <w:sz w:val="22"/>
          <w:szCs w:val="22"/>
        </w:rPr>
        <w:t>Educational Sector</w:t>
      </w:r>
      <w:bookmarkEnd w:id="79"/>
    </w:p>
    <w:p w:rsidR="00073147" w:rsidRPr="009800D0" w:rsidRDefault="00073147" w:rsidP="00073147">
      <w:pPr>
        <w:rPr>
          <w:rFonts w:ascii="Book Antiqua" w:hAnsi="Book Antiqua"/>
        </w:rPr>
      </w:pPr>
      <w:r w:rsidRPr="009800D0">
        <w:rPr>
          <w:rFonts w:ascii="Book Antiqua" w:hAnsi="Book Antiqua"/>
        </w:rPr>
        <w:t>This prototype can be used to build a system which will enable hearing impaired students to take lectures along with</w:t>
      </w:r>
      <w:r w:rsidR="00A83037">
        <w:rPr>
          <w:rFonts w:ascii="Book Antiqua" w:hAnsi="Book Antiqua"/>
        </w:rPr>
        <w:t xml:space="preserve"> ot</w:t>
      </w:r>
      <w:r w:rsidR="003F6563">
        <w:rPr>
          <w:rFonts w:ascii="Book Antiqua" w:hAnsi="Book Antiqua"/>
        </w:rPr>
        <w:t xml:space="preserve">her students. Our system can </w:t>
      </w:r>
      <w:r w:rsidR="00A83037">
        <w:rPr>
          <w:rFonts w:ascii="Book Antiqua" w:hAnsi="Book Antiqua"/>
        </w:rPr>
        <w:t>take input from</w:t>
      </w:r>
      <w:r w:rsidRPr="009800D0">
        <w:rPr>
          <w:rFonts w:ascii="Book Antiqua" w:hAnsi="Book Antiqua"/>
        </w:rPr>
        <w:t xml:space="preserve"> resource person</w:t>
      </w:r>
      <w:r w:rsidR="00A83037">
        <w:rPr>
          <w:rFonts w:ascii="Book Antiqua" w:hAnsi="Book Antiqua"/>
        </w:rPr>
        <w:t>, in either English or Urdu,</w:t>
      </w:r>
      <w:r w:rsidRPr="009800D0">
        <w:rPr>
          <w:rFonts w:ascii="Book Antiqua" w:hAnsi="Book Antiqua"/>
        </w:rPr>
        <w:t xml:space="preserve"> and then translate it into</w:t>
      </w:r>
      <w:r w:rsidR="00A83037">
        <w:rPr>
          <w:rFonts w:ascii="Book Antiqua" w:hAnsi="Book Antiqua"/>
        </w:rPr>
        <w:t xml:space="preserve"> equivalent</w:t>
      </w:r>
      <w:r w:rsidRPr="009800D0">
        <w:rPr>
          <w:rFonts w:ascii="Book Antiqua" w:hAnsi="Book Antiqua"/>
        </w:rPr>
        <w:t xml:space="preserve"> </w:t>
      </w:r>
      <w:r w:rsidR="00A83037">
        <w:rPr>
          <w:rFonts w:ascii="Book Antiqua" w:hAnsi="Book Antiqua"/>
        </w:rPr>
        <w:t>PSL sentence</w:t>
      </w:r>
      <w:r w:rsidR="001C2C32">
        <w:rPr>
          <w:rFonts w:ascii="Book Antiqua" w:hAnsi="Book Antiqua"/>
        </w:rPr>
        <w:t>. W</w:t>
      </w:r>
      <w:r w:rsidR="004E67E7">
        <w:rPr>
          <w:rFonts w:ascii="Book Antiqua" w:hAnsi="Book Antiqua"/>
        </w:rPr>
        <w:t>hich can then be easily understood by deaf community</w:t>
      </w:r>
      <w:r w:rsidR="001C2C32">
        <w:rPr>
          <w:rFonts w:ascii="Book Antiqua" w:hAnsi="Book Antiqua"/>
        </w:rPr>
        <w:t xml:space="preserve"> because this conversion is based on consistent grammatical structure.</w:t>
      </w:r>
    </w:p>
    <w:p w:rsidR="00073147" w:rsidRPr="009800D0" w:rsidRDefault="00073147" w:rsidP="00E81CB2">
      <w:pPr>
        <w:pStyle w:val="Heading3"/>
        <w:numPr>
          <w:ilvl w:val="2"/>
          <w:numId w:val="3"/>
        </w:numPr>
        <w:rPr>
          <w:rFonts w:ascii="Book Antiqua" w:hAnsi="Book Antiqua"/>
          <w:sz w:val="22"/>
          <w:szCs w:val="22"/>
        </w:rPr>
      </w:pPr>
      <w:bookmarkStart w:id="80" w:name="_Toc512445886"/>
      <w:r w:rsidRPr="009800D0">
        <w:rPr>
          <w:rFonts w:ascii="Book Antiqua" w:hAnsi="Book Antiqua"/>
          <w:sz w:val="22"/>
          <w:szCs w:val="22"/>
        </w:rPr>
        <w:lastRenderedPageBreak/>
        <w:t>Health Sector</w:t>
      </w:r>
      <w:bookmarkEnd w:id="80"/>
    </w:p>
    <w:p w:rsidR="003E7187" w:rsidRPr="009800D0" w:rsidRDefault="003E7187" w:rsidP="003E7187">
      <w:pPr>
        <w:rPr>
          <w:rFonts w:ascii="Book Antiqua" w:hAnsi="Book Antiqua"/>
        </w:rPr>
      </w:pPr>
      <w:r w:rsidRPr="009800D0">
        <w:rPr>
          <w:rFonts w:ascii="Book Antiqua" w:hAnsi="Book Antiqua"/>
        </w:rPr>
        <w:t>A similar system can be implemented in hospitals, nursing houses, medical camp etc. such that it will help the d</w:t>
      </w:r>
      <w:r w:rsidR="00647FE2" w:rsidRPr="009800D0">
        <w:rPr>
          <w:rFonts w:ascii="Book Antiqua" w:hAnsi="Book Antiqua"/>
        </w:rPr>
        <w:t>octors to diagnose a deaf patient, at the same time it will allow deaf patients to fully understand the prescription</w:t>
      </w:r>
      <w:r w:rsidR="004E67E7">
        <w:rPr>
          <w:rFonts w:ascii="Book Antiqua" w:hAnsi="Book Antiqua"/>
        </w:rPr>
        <w:t xml:space="preserve"> and advice</w:t>
      </w:r>
      <w:r w:rsidR="00647FE2" w:rsidRPr="009800D0">
        <w:rPr>
          <w:rFonts w:ascii="Book Antiqua" w:hAnsi="Book Antiqua"/>
        </w:rPr>
        <w:t xml:space="preserve"> of the doctor.</w:t>
      </w:r>
      <w:r w:rsidRPr="009800D0">
        <w:rPr>
          <w:rFonts w:ascii="Book Antiqua" w:hAnsi="Book Antiqua"/>
        </w:rPr>
        <w:t xml:space="preserve"> </w:t>
      </w:r>
    </w:p>
    <w:p w:rsidR="00073147" w:rsidRPr="009800D0" w:rsidRDefault="00073147" w:rsidP="00E81CB2">
      <w:pPr>
        <w:pStyle w:val="Heading3"/>
        <w:numPr>
          <w:ilvl w:val="2"/>
          <w:numId w:val="3"/>
        </w:numPr>
        <w:rPr>
          <w:rFonts w:ascii="Book Antiqua" w:hAnsi="Book Antiqua"/>
          <w:sz w:val="22"/>
          <w:szCs w:val="22"/>
        </w:rPr>
      </w:pPr>
      <w:bookmarkStart w:id="81" w:name="_Toc512445887"/>
      <w:r w:rsidRPr="009800D0">
        <w:rPr>
          <w:rFonts w:ascii="Book Antiqua" w:hAnsi="Book Antiqua"/>
          <w:sz w:val="22"/>
          <w:szCs w:val="22"/>
        </w:rPr>
        <w:t>Employment Sector</w:t>
      </w:r>
      <w:r w:rsidR="00647FE2" w:rsidRPr="009800D0">
        <w:rPr>
          <w:rFonts w:ascii="Book Antiqua" w:hAnsi="Book Antiqua"/>
          <w:sz w:val="22"/>
          <w:szCs w:val="22"/>
        </w:rPr>
        <w:t xml:space="preserve"> / Business Sector</w:t>
      </w:r>
      <w:bookmarkEnd w:id="81"/>
    </w:p>
    <w:p w:rsidR="00647FE2" w:rsidRPr="009800D0" w:rsidRDefault="00647FE2" w:rsidP="00073147">
      <w:pPr>
        <w:rPr>
          <w:rFonts w:ascii="Book Antiqua" w:hAnsi="Book Antiqua"/>
        </w:rPr>
      </w:pPr>
      <w:r w:rsidRPr="009800D0">
        <w:rPr>
          <w:rFonts w:ascii="Book Antiqua" w:hAnsi="Book Antiqua"/>
        </w:rPr>
        <w:t xml:space="preserve">By minimizing the communication gap between hearing impaired and unimpaired people we will allow great opportunities to flow towards the deaf community. It will be easier for </w:t>
      </w:r>
      <w:r w:rsidR="001C2C32">
        <w:rPr>
          <w:rFonts w:ascii="Book Antiqua" w:hAnsi="Book Antiqua"/>
        </w:rPr>
        <w:t>them to find jobs and do business which they were unable to do</w:t>
      </w:r>
      <w:r w:rsidRPr="009800D0">
        <w:rPr>
          <w:rFonts w:ascii="Book Antiqua" w:hAnsi="Book Antiqua"/>
        </w:rPr>
        <w:t xml:space="preserve"> before and they will earn easy acceptability in our society.</w:t>
      </w:r>
    </w:p>
    <w:p w:rsidR="003E7187" w:rsidRPr="009800D0" w:rsidRDefault="003E7187" w:rsidP="00E81CB2">
      <w:pPr>
        <w:pStyle w:val="Heading3"/>
        <w:numPr>
          <w:ilvl w:val="2"/>
          <w:numId w:val="3"/>
        </w:numPr>
        <w:rPr>
          <w:rFonts w:ascii="Book Antiqua" w:hAnsi="Book Antiqua"/>
          <w:sz w:val="22"/>
          <w:szCs w:val="22"/>
        </w:rPr>
      </w:pPr>
      <w:bookmarkStart w:id="82" w:name="_Toc512445888"/>
      <w:r w:rsidRPr="009800D0">
        <w:rPr>
          <w:rFonts w:ascii="Book Antiqua" w:hAnsi="Book Antiqua"/>
          <w:sz w:val="22"/>
          <w:szCs w:val="22"/>
        </w:rPr>
        <w:t>Other</w:t>
      </w:r>
      <w:bookmarkEnd w:id="82"/>
    </w:p>
    <w:p w:rsidR="00647FE2" w:rsidRPr="009800D0" w:rsidRDefault="00647FE2" w:rsidP="00647FE2">
      <w:pPr>
        <w:rPr>
          <w:rFonts w:ascii="Book Antiqua" w:hAnsi="Book Antiqua"/>
        </w:rPr>
      </w:pPr>
      <w:r w:rsidRPr="009800D0">
        <w:rPr>
          <w:rFonts w:ascii="Book Antiqua" w:hAnsi="Book Antiqua"/>
        </w:rPr>
        <w:t xml:space="preserve">It will open new doors of </w:t>
      </w:r>
      <w:r w:rsidR="001C2C32">
        <w:rPr>
          <w:rFonts w:ascii="Book Antiqua" w:hAnsi="Book Antiqua"/>
        </w:rPr>
        <w:t>entertainment for deaf community</w:t>
      </w:r>
      <w:r w:rsidRPr="009800D0">
        <w:rPr>
          <w:rFonts w:ascii="Book Antiqua" w:hAnsi="Book Antiqua"/>
        </w:rPr>
        <w:t xml:space="preserve"> as they will </w:t>
      </w:r>
      <w:r w:rsidR="004E67E7">
        <w:rPr>
          <w:rFonts w:ascii="Book Antiqua" w:hAnsi="Book Antiqua"/>
        </w:rPr>
        <w:t>be able to experience movies and other similar content through better understanding of</w:t>
      </w:r>
      <w:r w:rsidR="001C2C32">
        <w:rPr>
          <w:rFonts w:ascii="Book Antiqua" w:hAnsi="Book Antiqua"/>
        </w:rPr>
        <w:t xml:space="preserve"> its</w:t>
      </w:r>
      <w:r w:rsidR="004E67E7">
        <w:rPr>
          <w:rFonts w:ascii="Book Antiqua" w:hAnsi="Book Antiqua"/>
        </w:rPr>
        <w:t xml:space="preserve"> </w:t>
      </w:r>
      <w:r w:rsidR="001C2C32">
        <w:rPr>
          <w:rFonts w:ascii="Book Antiqua" w:hAnsi="Book Antiqua"/>
        </w:rPr>
        <w:t>verbal content</w:t>
      </w:r>
      <w:r w:rsidR="00072FE3" w:rsidRPr="009800D0">
        <w:rPr>
          <w:rFonts w:ascii="Book Antiqua" w:hAnsi="Book Antiqua"/>
        </w:rPr>
        <w:t>.</w:t>
      </w:r>
    </w:p>
    <w:p w:rsidR="00072FE3" w:rsidRPr="009800D0" w:rsidRDefault="00072FE3" w:rsidP="00647FE2">
      <w:pPr>
        <w:rPr>
          <w:rFonts w:ascii="Book Antiqua" w:hAnsi="Book Antiqua"/>
        </w:rPr>
      </w:pPr>
      <w:r w:rsidRPr="009800D0">
        <w:rPr>
          <w:rFonts w:ascii="Book Antiqua" w:hAnsi="Book Antiqua"/>
        </w:rPr>
        <w:t>Government institutions can benefit from this system a</w:t>
      </w:r>
      <w:r w:rsidR="003243BF">
        <w:rPr>
          <w:rFonts w:ascii="Book Antiqua" w:hAnsi="Book Antiqua"/>
        </w:rPr>
        <w:t xml:space="preserve">s it will allow them to easily inquire </w:t>
      </w:r>
      <w:r w:rsidRPr="009800D0">
        <w:rPr>
          <w:rFonts w:ascii="Book Antiqua" w:hAnsi="Book Antiqua"/>
        </w:rPr>
        <w:t>data from a deaf person by u</w:t>
      </w:r>
      <w:r w:rsidR="003243BF">
        <w:rPr>
          <w:rFonts w:ascii="Book Antiqua" w:hAnsi="Book Antiqua"/>
        </w:rPr>
        <w:t>sing this</w:t>
      </w:r>
      <w:r w:rsidRPr="009800D0">
        <w:rPr>
          <w:rFonts w:ascii="Book Antiqua" w:hAnsi="Book Antiqua"/>
        </w:rPr>
        <w:t xml:space="preserve"> system </w:t>
      </w:r>
      <w:r w:rsidR="003243BF">
        <w:rPr>
          <w:rFonts w:ascii="Book Antiqua" w:hAnsi="Book Antiqua"/>
        </w:rPr>
        <w:t>as help</w:t>
      </w:r>
      <w:r w:rsidRPr="009800D0">
        <w:rPr>
          <w:rFonts w:ascii="Book Antiqua" w:hAnsi="Book Antiqua"/>
        </w:rPr>
        <w:t>.</w:t>
      </w:r>
    </w:p>
    <w:bookmarkEnd w:id="78"/>
    <w:p w:rsidR="00D40D1E" w:rsidRPr="009800D0" w:rsidRDefault="00D40D1E" w:rsidP="00073147">
      <w:pPr>
        <w:rPr>
          <w:rFonts w:ascii="Book Antiqua" w:hAnsi="Book Antiqua"/>
        </w:rPr>
      </w:pPr>
      <w:r w:rsidRPr="009800D0">
        <w:rPr>
          <w:rFonts w:ascii="Book Antiqua" w:hAnsi="Book Antiqua"/>
        </w:rPr>
        <w:t xml:space="preserve">Our prototype will open doors to significant </w:t>
      </w:r>
      <w:r w:rsidR="003243BF">
        <w:rPr>
          <w:rFonts w:ascii="Book Antiqua" w:hAnsi="Book Antiqua"/>
        </w:rPr>
        <w:t xml:space="preserve">future research in this field. </w:t>
      </w:r>
      <w:r w:rsidRPr="009800D0">
        <w:rPr>
          <w:rFonts w:ascii="Book Antiqua" w:hAnsi="Book Antiqua"/>
        </w:rPr>
        <w:t>With more research in this area more advanced and complex systems can be developed using this prototype which can eventually help the deaf and disabled people in Pakistan.</w:t>
      </w:r>
    </w:p>
    <w:p w:rsidR="00D40D1E" w:rsidRPr="00D40D1E" w:rsidRDefault="00D40D1E" w:rsidP="00D40D1E"/>
    <w:p w:rsidR="001340F4" w:rsidRPr="00914CB8" w:rsidRDefault="001340F4" w:rsidP="001340F4">
      <w:pPr>
        <w:pStyle w:val="Comment"/>
        <w:rPr>
          <w:rFonts w:ascii="Book Antiqua" w:hAnsi="Book Antiqua"/>
        </w:rPr>
      </w:pPr>
    </w:p>
    <w:p w:rsidR="001340F4" w:rsidRPr="00914CB8" w:rsidRDefault="001340F4" w:rsidP="003E7187">
      <w:pPr>
        <w:pStyle w:val="Heading1"/>
      </w:pPr>
      <w:bookmarkStart w:id="83" w:name="_Toc512445889"/>
      <w:r w:rsidRPr="00914CB8">
        <w:lastRenderedPageBreak/>
        <w:t>Literature review</w:t>
      </w:r>
      <w:bookmarkEnd w:id="83"/>
    </w:p>
    <w:p w:rsidR="003243BF" w:rsidRDefault="003243BF" w:rsidP="003243BF">
      <w:pPr>
        <w:pStyle w:val="Heading2"/>
        <w:numPr>
          <w:ilvl w:val="0"/>
          <w:numId w:val="0"/>
        </w:numPr>
      </w:pPr>
    </w:p>
    <w:p w:rsidR="0003023F" w:rsidRDefault="0003023F" w:rsidP="00B07B0F">
      <w:pPr>
        <w:pStyle w:val="Heading2"/>
      </w:pPr>
      <w:bookmarkStart w:id="84" w:name="_Toc512445890"/>
      <w:r>
        <w:t>Background</w:t>
      </w:r>
      <w:bookmarkEnd w:id="84"/>
    </w:p>
    <w:p w:rsidR="00FB65D6" w:rsidRPr="009800D0" w:rsidRDefault="00FB65D6" w:rsidP="00FB65D6">
      <w:pPr>
        <w:rPr>
          <w:rFonts w:ascii="Book Antiqua" w:hAnsi="Book Antiqua"/>
        </w:rPr>
      </w:pPr>
      <w:r w:rsidRPr="009800D0">
        <w:rPr>
          <w:rFonts w:ascii="Book Antiqua" w:hAnsi="Book Antiqua"/>
        </w:rPr>
        <w:t>The origin of sign language dates back to the beginning of hist</w:t>
      </w:r>
      <w:r>
        <w:rPr>
          <w:rFonts w:ascii="Book Antiqua" w:hAnsi="Book Antiqua"/>
        </w:rPr>
        <w:t>ory, when man had not invented</w:t>
      </w:r>
      <w:r w:rsidRPr="009800D0">
        <w:rPr>
          <w:rFonts w:ascii="Book Antiqua" w:hAnsi="Book Antiqua"/>
        </w:rPr>
        <w:t xml:space="preserve"> spoken languages. He used signs to communicate with each other. Many Ethnic groups with different spoken languages has used sign language to communicate with each other regardless of their ability to speak. We can say gestures are the basic innate medium between people.</w:t>
      </w:r>
    </w:p>
    <w:p w:rsidR="00FB65D6" w:rsidRPr="009800D0" w:rsidRDefault="00FB65D6" w:rsidP="00FB65D6">
      <w:pPr>
        <w:rPr>
          <w:rFonts w:ascii="Book Antiqua" w:hAnsi="Book Antiqua"/>
        </w:rPr>
      </w:pPr>
      <w:r w:rsidRPr="009800D0">
        <w:rPr>
          <w:rFonts w:ascii="Book Antiqua" w:hAnsi="Book Antiqua" w:cs="Arial"/>
          <w:noProof/>
          <w:color w:val="222222"/>
          <w:shd w:val="clear" w:color="auto" w:fill="FFFFFF"/>
        </w:rPr>
        <w:drawing>
          <wp:anchor distT="0" distB="0" distL="114300" distR="114300" simplePos="0" relativeHeight="251665408" behindDoc="1" locked="0" layoutInCell="1" allowOverlap="1" wp14:anchorId="37E66565" wp14:editId="1CCCAF42">
            <wp:simplePos x="0" y="0"/>
            <wp:positionH relativeFrom="margin">
              <wp:align>right</wp:align>
            </wp:positionH>
            <wp:positionV relativeFrom="paragraph">
              <wp:posOffset>166794</wp:posOffset>
            </wp:positionV>
            <wp:extent cx="1913255" cy="2768600"/>
            <wp:effectExtent l="0" t="0" r="0" b="0"/>
            <wp:wrapSquare wrapText="bothSides"/>
            <wp:docPr id="4" name="Picture 4" descr="C:\Users\Admin\AppData\Local\Microsoft\Windows\INetCache\Content.Word\Arte_para_enseñar_a_hablar_a_los_mu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Arte_para_enseñar_a_hablar_a_los_mudo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13255" cy="2768600"/>
                    </a:xfrm>
                    <a:prstGeom prst="rect">
                      <a:avLst/>
                    </a:prstGeom>
                    <a:noFill/>
                    <a:ln>
                      <a:noFill/>
                    </a:ln>
                  </pic:spPr>
                </pic:pic>
              </a:graphicData>
            </a:graphic>
          </wp:anchor>
        </w:drawing>
      </w:r>
    </w:p>
    <w:p w:rsidR="00FB65D6" w:rsidRPr="009800D0" w:rsidRDefault="00FB65D6" w:rsidP="00FB65D6">
      <w:pPr>
        <w:rPr>
          <w:rFonts w:ascii="Book Antiqua" w:hAnsi="Book Antiqua" w:cs="Arial"/>
          <w:color w:val="222222"/>
          <w:shd w:val="clear" w:color="auto" w:fill="FFFFFF"/>
        </w:rPr>
      </w:pPr>
      <w:r w:rsidRPr="009800D0">
        <w:rPr>
          <w:rFonts w:ascii="Book Antiqua" w:hAnsi="Book Antiqua"/>
        </w:rPr>
        <w:t xml:space="preserve">In </w:t>
      </w:r>
      <w:proofErr w:type="spellStart"/>
      <w:r w:rsidRPr="009800D0">
        <w:rPr>
          <w:rFonts w:ascii="Book Antiqua" w:hAnsi="Book Antiqua"/>
        </w:rPr>
        <w:t>Cratylus</w:t>
      </w:r>
      <w:proofErr w:type="spellEnd"/>
      <w:r w:rsidRPr="009800D0">
        <w:rPr>
          <w:rFonts w:ascii="Book Antiqua" w:hAnsi="Book Antiqua"/>
        </w:rPr>
        <w:t>, written by Plato in 5</w:t>
      </w:r>
      <w:r w:rsidRPr="009800D0">
        <w:rPr>
          <w:rFonts w:ascii="Book Antiqua" w:hAnsi="Book Antiqua"/>
          <w:vertAlign w:val="superscript"/>
        </w:rPr>
        <w:t>th</w:t>
      </w:r>
      <w:r w:rsidRPr="009800D0">
        <w:rPr>
          <w:rFonts w:ascii="Book Antiqua" w:hAnsi="Book Antiqua"/>
        </w:rPr>
        <w:t xml:space="preserve"> BC, Socrates said:</w:t>
      </w:r>
      <w:r w:rsidRPr="009800D0">
        <w:rPr>
          <w:rFonts w:ascii="Book Antiqua" w:hAnsi="Book Antiqua" w:cs="Arial"/>
          <w:color w:val="222222"/>
          <w:shd w:val="clear" w:color="auto" w:fill="FFFFFF"/>
        </w:rPr>
        <w:t xml:space="preserve"> </w:t>
      </w:r>
    </w:p>
    <w:p w:rsidR="00FB65D6" w:rsidRPr="001956A8" w:rsidRDefault="00FB65D6" w:rsidP="00FB65D6">
      <w:pPr>
        <w:rPr>
          <w:rFonts w:ascii="Book Antiqua" w:hAnsi="Book Antiqua"/>
          <w:i/>
        </w:rPr>
      </w:pPr>
      <w:r w:rsidRPr="001956A8">
        <w:rPr>
          <w:rFonts w:ascii="Book Antiqua" w:hAnsi="Book Antiqua" w:cs="Arial"/>
          <w:i/>
          <w:color w:val="222222"/>
          <w:shd w:val="clear" w:color="auto" w:fill="FFFFFF"/>
        </w:rPr>
        <w:t>“If we hadn't a voice or a tongue, and wanted to express things to one another, wouldn't we try to make signs by moving our hands, head, and the rest of our body, just as dumb people do at present?</w:t>
      </w:r>
      <w:r w:rsidRPr="001956A8">
        <w:rPr>
          <w:rFonts w:ascii="Book Antiqua" w:hAnsi="Book Antiqua"/>
          <w:i/>
        </w:rPr>
        <w:t xml:space="preserve">” </w:t>
      </w:r>
    </w:p>
    <w:p w:rsidR="00FB65D6" w:rsidRPr="009800D0" w:rsidRDefault="00FB65D6" w:rsidP="00FB65D6">
      <w:pPr>
        <w:rPr>
          <w:rFonts w:ascii="Book Antiqua" w:hAnsi="Book Antiqua"/>
        </w:rPr>
      </w:pPr>
      <w:r>
        <w:rPr>
          <w:rFonts w:ascii="Book Antiqua" w:hAnsi="Book Antiqua"/>
        </w:rPr>
        <w:t xml:space="preserve"> T</w:t>
      </w:r>
      <w:r w:rsidRPr="009800D0">
        <w:rPr>
          <w:rFonts w:ascii="Book Antiqua" w:hAnsi="Book Antiqua"/>
        </w:rPr>
        <w:t>his is the oldest recorded history of concept of sign language. Later, major work was done in 16</w:t>
      </w:r>
      <w:r w:rsidRPr="009800D0">
        <w:rPr>
          <w:rFonts w:ascii="Book Antiqua" w:hAnsi="Book Antiqua"/>
          <w:vertAlign w:val="superscript"/>
        </w:rPr>
        <w:t>th</w:t>
      </w:r>
      <w:r w:rsidRPr="009800D0">
        <w:rPr>
          <w:rFonts w:ascii="Book Antiqua" w:hAnsi="Book Antiqua"/>
        </w:rPr>
        <w:t xml:space="preserve"> </w:t>
      </w:r>
      <w:proofErr w:type="spellStart"/>
      <w:r w:rsidRPr="009800D0">
        <w:rPr>
          <w:rFonts w:ascii="Book Antiqua" w:hAnsi="Book Antiqua"/>
        </w:rPr>
        <w:t>centuary</w:t>
      </w:r>
      <w:proofErr w:type="spellEnd"/>
      <w:r w:rsidRPr="009800D0">
        <w:rPr>
          <w:rFonts w:ascii="Book Antiqua" w:hAnsi="Book Antiqua"/>
        </w:rPr>
        <w:t xml:space="preserve"> by Juan Pablo </w:t>
      </w:r>
      <w:proofErr w:type="spellStart"/>
      <w:r w:rsidRPr="009800D0">
        <w:rPr>
          <w:rFonts w:ascii="Book Antiqua" w:hAnsi="Book Antiqua"/>
        </w:rPr>
        <w:t>Bonet</w:t>
      </w:r>
      <w:proofErr w:type="spellEnd"/>
      <w:r w:rsidRPr="009800D0">
        <w:rPr>
          <w:rFonts w:ascii="Book Antiqua" w:hAnsi="Book Antiqua"/>
        </w:rPr>
        <w:t xml:space="preserve"> in his book: </w:t>
      </w:r>
    </w:p>
    <w:p w:rsidR="00FB65D6" w:rsidRPr="004606D9" w:rsidRDefault="00FB65D6" w:rsidP="00FB65D6">
      <w:pPr>
        <w:rPr>
          <w:rFonts w:ascii="Book Antiqua" w:hAnsi="Book Antiqua"/>
          <w:b/>
          <w:i/>
          <w:color w:val="3B3838" w:themeColor="background2" w:themeShade="40"/>
        </w:rPr>
      </w:pPr>
      <w:r w:rsidRPr="004606D9">
        <w:rPr>
          <w:rFonts w:ascii="Book Antiqua" w:hAnsi="Book Antiqua"/>
          <w:b/>
          <w:i/>
          <w:color w:val="3B3838" w:themeColor="background2" w:themeShade="40"/>
        </w:rPr>
        <w:t>“</w:t>
      </w:r>
      <w:bookmarkStart w:id="85" w:name="_Hlk496903664"/>
      <w:proofErr w:type="spellStart"/>
      <w:r w:rsidRPr="004606D9">
        <w:rPr>
          <w:rFonts w:ascii="Book Antiqua" w:hAnsi="Book Antiqua"/>
          <w:b/>
          <w:i/>
          <w:color w:val="3B3838" w:themeColor="background2" w:themeShade="40"/>
        </w:rPr>
        <w:t>Reducción</w:t>
      </w:r>
      <w:proofErr w:type="spellEnd"/>
      <w:r w:rsidRPr="004606D9">
        <w:rPr>
          <w:rFonts w:ascii="Book Antiqua" w:hAnsi="Book Antiqua"/>
          <w:b/>
          <w:i/>
          <w:color w:val="3B3838" w:themeColor="background2" w:themeShade="40"/>
        </w:rPr>
        <w:t xml:space="preserve"> de las </w:t>
      </w:r>
      <w:proofErr w:type="spellStart"/>
      <w:r w:rsidRPr="004606D9">
        <w:rPr>
          <w:rFonts w:ascii="Book Antiqua" w:hAnsi="Book Antiqua"/>
          <w:b/>
          <w:i/>
          <w:color w:val="3B3838" w:themeColor="background2" w:themeShade="40"/>
        </w:rPr>
        <w:t>letras</w:t>
      </w:r>
      <w:proofErr w:type="spellEnd"/>
      <w:r w:rsidRPr="004606D9">
        <w:rPr>
          <w:rFonts w:ascii="Book Antiqua" w:hAnsi="Book Antiqua"/>
          <w:b/>
          <w:i/>
          <w:color w:val="3B3838" w:themeColor="background2" w:themeShade="40"/>
        </w:rPr>
        <w:t xml:space="preserve"> y arte para </w:t>
      </w:r>
      <w:proofErr w:type="spellStart"/>
      <w:r w:rsidRPr="004606D9">
        <w:rPr>
          <w:rFonts w:ascii="Book Antiqua" w:hAnsi="Book Antiqua"/>
          <w:b/>
          <w:i/>
          <w:color w:val="3B3838" w:themeColor="background2" w:themeShade="40"/>
        </w:rPr>
        <w:t>enseñar</w:t>
      </w:r>
      <w:proofErr w:type="spellEnd"/>
      <w:r w:rsidRPr="004606D9">
        <w:rPr>
          <w:rFonts w:ascii="Book Antiqua" w:hAnsi="Book Antiqua"/>
          <w:b/>
          <w:i/>
          <w:color w:val="3B3838" w:themeColor="background2" w:themeShade="40"/>
        </w:rPr>
        <w:t xml:space="preserve"> </w:t>
      </w:r>
      <w:bookmarkEnd w:id="85"/>
      <w:r w:rsidRPr="004606D9">
        <w:rPr>
          <w:rFonts w:ascii="Book Antiqua" w:hAnsi="Book Antiqua"/>
          <w:b/>
          <w:i/>
          <w:color w:val="3B3838" w:themeColor="background2" w:themeShade="40"/>
        </w:rPr>
        <w:t xml:space="preserve">a </w:t>
      </w:r>
      <w:proofErr w:type="spellStart"/>
      <w:r w:rsidRPr="004606D9">
        <w:rPr>
          <w:rFonts w:ascii="Book Antiqua" w:hAnsi="Book Antiqua"/>
          <w:b/>
          <w:i/>
          <w:color w:val="3B3838" w:themeColor="background2" w:themeShade="40"/>
        </w:rPr>
        <w:t>hablar</w:t>
      </w:r>
      <w:proofErr w:type="spellEnd"/>
      <w:r w:rsidRPr="004606D9">
        <w:rPr>
          <w:rFonts w:ascii="Book Antiqua" w:hAnsi="Book Antiqua"/>
          <w:b/>
          <w:i/>
          <w:color w:val="3B3838" w:themeColor="background2" w:themeShade="40"/>
        </w:rPr>
        <w:t xml:space="preserve"> a </w:t>
      </w:r>
      <w:proofErr w:type="spellStart"/>
      <w:r w:rsidRPr="004606D9">
        <w:rPr>
          <w:rFonts w:ascii="Book Antiqua" w:hAnsi="Book Antiqua"/>
          <w:b/>
          <w:i/>
          <w:color w:val="3B3838" w:themeColor="background2" w:themeShade="40"/>
        </w:rPr>
        <w:t>los</w:t>
      </w:r>
      <w:proofErr w:type="spellEnd"/>
      <w:r w:rsidRPr="004606D9">
        <w:rPr>
          <w:rFonts w:ascii="Book Antiqua" w:hAnsi="Book Antiqua"/>
          <w:b/>
          <w:i/>
          <w:color w:val="3B3838" w:themeColor="background2" w:themeShade="40"/>
        </w:rPr>
        <w:t xml:space="preserve"> </w:t>
      </w:r>
      <w:proofErr w:type="spellStart"/>
      <w:r w:rsidRPr="004606D9">
        <w:rPr>
          <w:rFonts w:ascii="Book Antiqua" w:hAnsi="Book Antiqua"/>
          <w:b/>
          <w:i/>
          <w:color w:val="3B3838" w:themeColor="background2" w:themeShade="40"/>
        </w:rPr>
        <w:t>mudos</w:t>
      </w:r>
      <w:proofErr w:type="spellEnd"/>
      <w:r w:rsidRPr="004606D9">
        <w:rPr>
          <w:rFonts w:ascii="Book Antiqua" w:hAnsi="Book Antiqua"/>
          <w:b/>
          <w:i/>
          <w:color w:val="3B3838" w:themeColor="background2" w:themeShade="40"/>
        </w:rPr>
        <w:t>”.</w:t>
      </w:r>
    </w:p>
    <w:p w:rsidR="00FB65D6" w:rsidRPr="009800D0" w:rsidRDefault="00FB65D6" w:rsidP="00FB65D6">
      <w:pPr>
        <w:rPr>
          <w:rFonts w:ascii="Book Antiqua" w:hAnsi="Book Antiqua"/>
        </w:rPr>
      </w:pPr>
      <w:r w:rsidRPr="009800D0">
        <w:rPr>
          <w:rFonts w:ascii="Book Antiqua" w:hAnsi="Book Antiqua"/>
        </w:rPr>
        <w:t>This literature is considered first work in the field of Phonetics and Oral Speech System using basic sy</w:t>
      </w:r>
      <w:r w:rsidR="00BD7C74">
        <w:rPr>
          <w:rFonts w:ascii="Book Antiqua" w:hAnsi="Book Antiqua"/>
        </w:rPr>
        <w:t>0</w:t>
      </w:r>
      <w:r w:rsidRPr="009800D0">
        <w:rPr>
          <w:rFonts w:ascii="Book Antiqua" w:hAnsi="Book Antiqua"/>
        </w:rPr>
        <w:t>mbols</w:t>
      </w:r>
      <w:r w:rsidR="001C2C32">
        <w:rPr>
          <w:rFonts w:ascii="Book Antiqua" w:hAnsi="Book Antiqua"/>
        </w:rPr>
        <w:t xml:space="preserve"> and gestures</w:t>
      </w:r>
      <w:r w:rsidRPr="009800D0">
        <w:rPr>
          <w:rFonts w:ascii="Book Antiqua" w:hAnsi="Book Antiqua"/>
        </w:rPr>
        <w:t>.</w:t>
      </w:r>
    </w:p>
    <w:p w:rsidR="00FB65D6" w:rsidRPr="00FB65D6" w:rsidRDefault="00FB65D6" w:rsidP="00FB65D6">
      <w:pPr>
        <w:pStyle w:val="Heading2"/>
        <w:numPr>
          <w:ilvl w:val="0"/>
          <w:numId w:val="0"/>
        </w:numPr>
        <w:ind w:left="576" w:hanging="576"/>
        <w:rPr>
          <w:sz w:val="22"/>
          <w:szCs w:val="22"/>
        </w:rPr>
      </w:pPr>
      <w:bookmarkStart w:id="86" w:name="_Toc512445891"/>
      <w:r w:rsidRPr="009800D0">
        <w:rPr>
          <w:sz w:val="22"/>
          <w:szCs w:val="22"/>
        </w:rPr>
        <mc:AlternateContent>
          <mc:Choice Requires="wps">
            <w:drawing>
              <wp:anchor distT="0" distB="0" distL="114300" distR="114300" simplePos="0" relativeHeight="251666432" behindDoc="0" locked="0" layoutInCell="1" allowOverlap="1" wp14:anchorId="736C291A" wp14:editId="1771B825">
                <wp:simplePos x="0" y="0"/>
                <wp:positionH relativeFrom="margin">
                  <wp:align>right</wp:align>
                </wp:positionH>
                <wp:positionV relativeFrom="paragraph">
                  <wp:posOffset>117475</wp:posOffset>
                </wp:positionV>
                <wp:extent cx="1913255" cy="635"/>
                <wp:effectExtent l="0" t="0" r="0" b="8255"/>
                <wp:wrapSquare wrapText="bothSides"/>
                <wp:docPr id="8" name="Text Box 8"/>
                <wp:cNvGraphicFramePr/>
                <a:graphic xmlns:a="http://schemas.openxmlformats.org/drawingml/2006/main">
                  <a:graphicData uri="http://schemas.microsoft.com/office/word/2010/wordprocessingShape">
                    <wps:wsp>
                      <wps:cNvSpPr txBox="1"/>
                      <wps:spPr>
                        <a:xfrm>
                          <a:off x="0" y="0"/>
                          <a:ext cx="1913255" cy="635"/>
                        </a:xfrm>
                        <a:prstGeom prst="rect">
                          <a:avLst/>
                        </a:prstGeom>
                        <a:solidFill>
                          <a:prstClr val="white"/>
                        </a:solidFill>
                        <a:ln>
                          <a:noFill/>
                        </a:ln>
                      </wps:spPr>
                      <wps:txbx>
                        <w:txbxContent>
                          <w:p w:rsidR="002E5832" w:rsidRPr="001D0D1C" w:rsidRDefault="002E5832" w:rsidP="00FB65D6">
                            <w:pPr>
                              <w:pStyle w:val="Caption"/>
                              <w:jc w:val="center"/>
                              <w:rPr>
                                <w:rFonts w:ascii="Book Antiqua" w:hAnsi="Book Antiqua" w:cs="Arial"/>
                                <w:noProof/>
                                <w:color w:val="222222"/>
                                <w:sz w:val="21"/>
                                <w:szCs w:val="21"/>
                                <w:shd w:val="clear" w:color="auto" w:fill="FFFFFF"/>
                              </w:rPr>
                            </w:pPr>
                            <w:r>
                              <w:t xml:space="preserve">Figure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Figure \* ARABIC \s 1 </w:instrText>
                            </w:r>
                            <w:r>
                              <w:fldChar w:fldCharType="separate"/>
                            </w:r>
                            <w:r>
                              <w:rPr>
                                <w:noProof/>
                              </w:rPr>
                              <w:t>1</w:t>
                            </w:r>
                            <w:r>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36C291A" id="_x0000_t202" coordsize="21600,21600" o:spt="202" path="m,l,21600r21600,l21600,xe">
                <v:stroke joinstyle="miter"/>
                <v:path gradientshapeok="t" o:connecttype="rect"/>
              </v:shapetype>
              <v:shape id="Text Box 8" o:spid="_x0000_s1026" type="#_x0000_t202" style="position:absolute;left:0;text-align:left;margin-left:99.45pt;margin-top:9.25pt;width:150.65pt;height:.05pt;z-index:2516664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" stroked="f">
                <v:textbox style="mso-fit-shape-to-text:t" inset="0,0,0,0">
                  <w:txbxContent>
                    <w:p w:rsidR="002E5832" w:rsidRPr="001D0D1C" w:rsidRDefault="002E5832" w:rsidP="00FB65D6">
                      <w:pPr>
                        <w:pStyle w:val="Caption"/>
                        <w:jc w:val="center"/>
                        <w:rPr>
                          <w:rFonts w:ascii="Book Antiqua" w:hAnsi="Book Antiqua" w:cs="Arial"/>
                          <w:noProof/>
                          <w:color w:val="222222"/>
                          <w:sz w:val="21"/>
                          <w:szCs w:val="21"/>
                          <w:shd w:val="clear" w:color="auto" w:fill="FFFFFF"/>
                        </w:rPr>
                      </w:pPr>
                      <w:r>
                        <w:t xml:space="preserve">Figure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Figure \* ARABIC \s 1 </w:instrText>
                      </w:r>
                      <w:r>
                        <w:fldChar w:fldCharType="separate"/>
                      </w:r>
                      <w:r>
                        <w:rPr>
                          <w:noProof/>
                        </w:rPr>
                        <w:t>1</w:t>
                      </w:r>
                      <w:r>
                        <w:rPr>
                          <w:noProof/>
                        </w:rPr>
                        <w:fldChar w:fldCharType="end"/>
                      </w:r>
                    </w:p>
                  </w:txbxContent>
                </v:textbox>
                <w10:wrap type="square" anchorx="margin"/>
              </v:shape>
            </w:pict>
          </mc:Fallback>
        </mc:AlternateContent>
      </w:r>
      <w:bookmarkEnd w:id="86"/>
    </w:p>
    <w:p w:rsidR="00623AE9" w:rsidRDefault="00623AE9" w:rsidP="0003023F">
      <w:pPr>
        <w:rPr>
          <w:rFonts w:ascii="Book Antiqua" w:hAnsi="Book Antiqua"/>
        </w:rPr>
      </w:pPr>
      <w:r>
        <w:rPr>
          <w:rFonts w:ascii="Book Antiqua" w:hAnsi="Book Antiqua"/>
        </w:rPr>
        <w:t>Around 1750, organized research was started on Sign Language, which was then used to convey silent massages in war. It was only in early 1900 that sign language interpretation systems were started to be developed in order to facilitate hearing impaired and deaf people.</w:t>
      </w:r>
    </w:p>
    <w:p w:rsidR="0003023F" w:rsidRPr="009800D0" w:rsidRDefault="0003023F" w:rsidP="0003023F">
      <w:pPr>
        <w:rPr>
          <w:rFonts w:ascii="Book Antiqua" w:hAnsi="Book Antiqua"/>
        </w:rPr>
      </w:pPr>
      <w:r w:rsidRPr="009800D0">
        <w:rPr>
          <w:rFonts w:ascii="Book Antiqua" w:hAnsi="Book Antiqua"/>
        </w:rPr>
        <w:t>The only way for the hearing impaired to express themselves is through sign language. There are at least 200 different sign languages in the world right now,</w:t>
      </w:r>
      <w:r>
        <w:rPr>
          <w:rFonts w:ascii="Book Antiqua" w:hAnsi="Book Antiqua"/>
        </w:rPr>
        <w:t xml:space="preserve"> but only</w:t>
      </w:r>
      <w:r w:rsidRPr="009800D0">
        <w:rPr>
          <w:rFonts w:ascii="Book Antiqua" w:hAnsi="Book Antiqua"/>
        </w:rPr>
        <w:t xml:space="preserve"> some of them are well developed. By developed, we mean those languages for which proper documentation on grammatical, semantical and syntactic structure is available.</w:t>
      </w:r>
    </w:p>
    <w:p w:rsidR="0003023F" w:rsidRPr="009800D0" w:rsidRDefault="0003023F" w:rsidP="0003023F">
      <w:pPr>
        <w:rPr>
          <w:rFonts w:ascii="Book Antiqua" w:hAnsi="Book Antiqua"/>
        </w:rPr>
      </w:pPr>
      <w:r w:rsidRPr="009800D0">
        <w:rPr>
          <w:rFonts w:ascii="Book Antiqua" w:hAnsi="Book Antiqua"/>
        </w:rPr>
        <w:t>Few well developed sign languages are:</w:t>
      </w:r>
    </w:p>
    <w:p w:rsidR="0003023F" w:rsidRPr="009800D0" w:rsidRDefault="0003023F" w:rsidP="00E81CB2">
      <w:pPr>
        <w:pStyle w:val="ListParagraph"/>
        <w:numPr>
          <w:ilvl w:val="0"/>
          <w:numId w:val="4"/>
        </w:numPr>
        <w:rPr>
          <w:rFonts w:ascii="Book Antiqua" w:hAnsi="Book Antiqua"/>
        </w:rPr>
      </w:pPr>
      <w:r w:rsidRPr="009800D0">
        <w:rPr>
          <w:rFonts w:ascii="Book Antiqua" w:hAnsi="Book Antiqua"/>
        </w:rPr>
        <w:t>American Sign Language (ASL).</w:t>
      </w:r>
    </w:p>
    <w:p w:rsidR="0003023F" w:rsidRPr="009800D0" w:rsidRDefault="0003023F" w:rsidP="00E81CB2">
      <w:pPr>
        <w:pStyle w:val="ListParagraph"/>
        <w:numPr>
          <w:ilvl w:val="0"/>
          <w:numId w:val="4"/>
        </w:numPr>
        <w:rPr>
          <w:rFonts w:ascii="Book Antiqua" w:hAnsi="Book Antiqua"/>
        </w:rPr>
      </w:pPr>
      <w:r w:rsidRPr="009800D0">
        <w:rPr>
          <w:rFonts w:ascii="Book Antiqua" w:hAnsi="Book Antiqua"/>
        </w:rPr>
        <w:t>British Sign Language (BSL).</w:t>
      </w:r>
    </w:p>
    <w:p w:rsidR="0003023F" w:rsidRPr="009800D0" w:rsidRDefault="0003023F" w:rsidP="00E81CB2">
      <w:pPr>
        <w:pStyle w:val="ListParagraph"/>
        <w:numPr>
          <w:ilvl w:val="0"/>
          <w:numId w:val="4"/>
        </w:numPr>
        <w:rPr>
          <w:rFonts w:ascii="Book Antiqua" w:hAnsi="Book Antiqua"/>
        </w:rPr>
      </w:pPr>
      <w:r w:rsidRPr="009800D0">
        <w:rPr>
          <w:rFonts w:ascii="Book Antiqua" w:hAnsi="Book Antiqua"/>
        </w:rPr>
        <w:t>German Sign Language (GSL).</w:t>
      </w:r>
    </w:p>
    <w:p w:rsidR="0003023F" w:rsidRPr="009800D0" w:rsidRDefault="0003023F" w:rsidP="00E81CB2">
      <w:pPr>
        <w:pStyle w:val="ListParagraph"/>
        <w:numPr>
          <w:ilvl w:val="0"/>
          <w:numId w:val="4"/>
        </w:numPr>
        <w:rPr>
          <w:rFonts w:ascii="Book Antiqua" w:hAnsi="Book Antiqua"/>
        </w:rPr>
      </w:pPr>
      <w:r w:rsidRPr="009800D0">
        <w:rPr>
          <w:rFonts w:ascii="Book Antiqua" w:hAnsi="Book Antiqua"/>
        </w:rPr>
        <w:t>French Sign Language (FSL).</w:t>
      </w:r>
    </w:p>
    <w:p w:rsidR="0003023F" w:rsidRPr="009800D0" w:rsidRDefault="0003023F" w:rsidP="00E81CB2">
      <w:pPr>
        <w:pStyle w:val="ListParagraph"/>
        <w:numPr>
          <w:ilvl w:val="0"/>
          <w:numId w:val="4"/>
        </w:numPr>
        <w:rPr>
          <w:rFonts w:ascii="Book Antiqua" w:hAnsi="Book Antiqua"/>
        </w:rPr>
      </w:pPr>
      <w:r w:rsidRPr="009800D0">
        <w:rPr>
          <w:rFonts w:ascii="Book Antiqua" w:hAnsi="Book Antiqua"/>
        </w:rPr>
        <w:t>Turkish Sign Language (TSL).</w:t>
      </w:r>
    </w:p>
    <w:p w:rsidR="0003023F" w:rsidRPr="0003023F" w:rsidRDefault="0003023F" w:rsidP="0003023F"/>
    <w:p w:rsidR="006F5DA4" w:rsidRPr="00914CB8" w:rsidRDefault="006F5DA4" w:rsidP="00B07B0F">
      <w:pPr>
        <w:pStyle w:val="Heading2"/>
      </w:pPr>
      <w:bookmarkStart w:id="87" w:name="_Toc512445892"/>
      <w:r w:rsidRPr="00914CB8">
        <w:lastRenderedPageBreak/>
        <w:t>Purpose and Method</w:t>
      </w:r>
      <w:bookmarkEnd w:id="87"/>
    </w:p>
    <w:p w:rsidR="00FC654A" w:rsidRPr="009800D0" w:rsidRDefault="00EA0F30" w:rsidP="006F5DA4">
      <w:pPr>
        <w:rPr>
          <w:rFonts w:ascii="Book Antiqua" w:hAnsi="Book Antiqua"/>
          <w:szCs w:val="20"/>
        </w:rPr>
      </w:pPr>
      <w:r>
        <w:rPr>
          <w:rFonts w:ascii="Book Antiqua" w:hAnsi="Book Antiqua"/>
          <w:szCs w:val="20"/>
        </w:rPr>
        <w:t>For better understanding of our</w:t>
      </w:r>
      <w:r w:rsidR="00FC654A" w:rsidRPr="009800D0">
        <w:rPr>
          <w:rFonts w:ascii="Book Antiqua" w:hAnsi="Book Antiqua"/>
          <w:szCs w:val="20"/>
        </w:rPr>
        <w:t xml:space="preserve"> </w:t>
      </w:r>
      <w:r>
        <w:rPr>
          <w:rFonts w:ascii="Book Antiqua" w:hAnsi="Book Antiqua"/>
          <w:szCs w:val="20"/>
        </w:rPr>
        <w:t xml:space="preserve">extensive </w:t>
      </w:r>
      <w:r w:rsidR="007D7A31">
        <w:rPr>
          <w:rFonts w:ascii="Book Antiqua" w:hAnsi="Book Antiqua"/>
          <w:szCs w:val="20"/>
        </w:rPr>
        <w:t>research</w:t>
      </w:r>
      <w:bookmarkStart w:id="88" w:name="_GoBack"/>
      <w:bookmarkEnd w:id="88"/>
      <w:r w:rsidR="00623AE9">
        <w:rPr>
          <w:rFonts w:ascii="Book Antiqua" w:hAnsi="Book Antiqua"/>
          <w:szCs w:val="20"/>
        </w:rPr>
        <w:t>,</w:t>
      </w:r>
      <w:r w:rsidR="009800D0">
        <w:rPr>
          <w:rFonts w:ascii="Book Antiqua" w:hAnsi="Book Antiqua"/>
          <w:szCs w:val="20"/>
        </w:rPr>
        <w:t xml:space="preserve"> Translation </w:t>
      </w:r>
      <w:r>
        <w:rPr>
          <w:rFonts w:ascii="Book Antiqua" w:hAnsi="Book Antiqua"/>
          <w:szCs w:val="20"/>
        </w:rPr>
        <w:t xml:space="preserve">will be discussed </w:t>
      </w:r>
      <w:r w:rsidR="009800D0">
        <w:rPr>
          <w:rFonts w:ascii="Book Antiqua" w:hAnsi="Book Antiqua"/>
          <w:szCs w:val="20"/>
        </w:rPr>
        <w:t xml:space="preserve">in next section.  </w:t>
      </w:r>
    </w:p>
    <w:p w:rsidR="00FC654A" w:rsidRPr="009800D0" w:rsidRDefault="006F5DA4" w:rsidP="00B07B0F">
      <w:pPr>
        <w:pStyle w:val="Heading2"/>
      </w:pPr>
      <w:bookmarkStart w:id="89" w:name="_Toc512445893"/>
      <w:r w:rsidRPr="009800D0">
        <w:t>Machine Translation Introduction</w:t>
      </w:r>
      <w:bookmarkEnd w:id="89"/>
    </w:p>
    <w:p w:rsidR="002F53EF" w:rsidRPr="009800D0" w:rsidRDefault="00756E6C" w:rsidP="002F53EF">
      <w:pPr>
        <w:rPr>
          <w:rFonts w:ascii="Book Antiqua" w:hAnsi="Book Antiqua"/>
          <w:szCs w:val="20"/>
        </w:rPr>
      </w:pPr>
      <w:r>
        <w:rPr>
          <w:noProof/>
        </w:rPr>
        <mc:AlternateContent>
          <mc:Choice Requires="wps">
            <w:drawing>
              <wp:anchor distT="0" distB="0" distL="114300" distR="114300" simplePos="0" relativeHeight="251663360" behindDoc="0" locked="0" layoutInCell="1" allowOverlap="1" wp14:anchorId="00B213ED" wp14:editId="4AB30C37">
                <wp:simplePos x="0" y="0"/>
                <wp:positionH relativeFrom="column">
                  <wp:posOffset>3585210</wp:posOffset>
                </wp:positionH>
                <wp:positionV relativeFrom="paragraph">
                  <wp:posOffset>2595880</wp:posOffset>
                </wp:positionV>
                <wp:extent cx="189547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1895475" cy="635"/>
                        </a:xfrm>
                        <a:prstGeom prst="rect">
                          <a:avLst/>
                        </a:prstGeom>
                        <a:solidFill>
                          <a:prstClr val="white"/>
                        </a:solidFill>
                        <a:ln>
                          <a:noFill/>
                        </a:ln>
                      </wps:spPr>
                      <wps:txbx>
                        <w:txbxContent>
                          <w:p w:rsidR="002E5832" w:rsidRPr="007F1D45" w:rsidRDefault="002E5832" w:rsidP="00756E6C">
                            <w:pPr>
                              <w:pStyle w:val="Caption"/>
                              <w:jc w:val="center"/>
                              <w:rPr>
                                <w:noProof/>
                              </w:rPr>
                            </w:pPr>
                            <w:r>
                              <w:t>Figure 2.3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B213ED" id="Text Box 12" o:spid="_x0000_s1027" type="#_x0000_t202" style="position:absolute;left:0;text-align:left;margin-left:282.3pt;margin-top:204.4pt;width:149.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" stroked="f">
                <v:textbox style="mso-fit-shape-to-text:t" inset="0,0,0,0">
                  <w:txbxContent>
                    <w:p w:rsidR="002E5832" w:rsidRPr="007F1D45" w:rsidRDefault="002E5832" w:rsidP="00756E6C">
                      <w:pPr>
                        <w:pStyle w:val="Caption"/>
                        <w:jc w:val="center"/>
                        <w:rPr>
                          <w:noProof/>
                        </w:rPr>
                      </w:pPr>
                      <w:r>
                        <w:t>Figure 2.3</w:t>
                      </w:r>
                    </w:p>
                  </w:txbxContent>
                </v:textbox>
                <w10:wrap type="square"/>
              </v:shape>
            </w:pict>
          </mc:Fallback>
        </mc:AlternateContent>
      </w:r>
      <w:r>
        <w:rPr>
          <w:noProof/>
        </w:rPr>
        <w:drawing>
          <wp:anchor distT="0" distB="0" distL="114300" distR="114300" simplePos="0" relativeHeight="251661312" behindDoc="0" locked="0" layoutInCell="1" allowOverlap="1" wp14:anchorId="51E87EC2" wp14:editId="5F53C98B">
            <wp:simplePos x="0" y="0"/>
            <wp:positionH relativeFrom="margin">
              <wp:align>right</wp:align>
            </wp:positionH>
            <wp:positionV relativeFrom="paragraph">
              <wp:posOffset>10795</wp:posOffset>
            </wp:positionV>
            <wp:extent cx="1895475" cy="2667000"/>
            <wp:effectExtent l="0" t="0" r="9525" b="0"/>
            <wp:wrapSquare wrapText="bothSides"/>
            <wp:docPr id="11" name="Picture 11" descr="C:\Users\Admin\AppData\Local\Microsoft\Windows\INetCache\Content.Word\InterlingualM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InterlingualMT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95475"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53EF" w:rsidRPr="009800D0">
        <w:rPr>
          <w:rFonts w:ascii="Book Antiqua" w:hAnsi="Book Antiqua"/>
          <w:szCs w:val="20"/>
        </w:rPr>
        <w:t xml:space="preserve">Machine Translation is described by many people in different ways but they all point to the same concept. </w:t>
      </w:r>
    </w:p>
    <w:p w:rsidR="002F53EF" w:rsidRPr="009800D0" w:rsidRDefault="002F53EF" w:rsidP="002F53EF">
      <w:pPr>
        <w:rPr>
          <w:rFonts w:ascii="Book Antiqua" w:hAnsi="Book Antiqua"/>
          <w:szCs w:val="20"/>
        </w:rPr>
      </w:pPr>
      <w:r w:rsidRPr="009800D0">
        <w:rPr>
          <w:rFonts w:ascii="Book Antiqua" w:hAnsi="Book Antiqua"/>
          <w:szCs w:val="20"/>
        </w:rPr>
        <w:t>Machine Translation can be defined as:</w:t>
      </w:r>
    </w:p>
    <w:p w:rsidR="002F53EF" w:rsidRDefault="002F53EF" w:rsidP="004606D9">
      <w:pPr>
        <w:pStyle w:val="Quote"/>
      </w:pPr>
      <w:r w:rsidRPr="009800D0">
        <w:t>“Machine Translation (MT) is a subfield of natural language processing which utilizes the computational power of computer to convert speech or text from one language to other.”</w:t>
      </w:r>
    </w:p>
    <w:p w:rsidR="00756E6C" w:rsidRPr="009800D0" w:rsidRDefault="00756E6C" w:rsidP="002F53EF">
      <w:pPr>
        <w:ind w:firstLine="720"/>
        <w:rPr>
          <w:rFonts w:ascii="Book Antiqua" w:hAnsi="Book Antiqua"/>
          <w:szCs w:val="20"/>
        </w:rPr>
      </w:pPr>
    </w:p>
    <w:p w:rsidR="002F53EF" w:rsidRPr="009800D0" w:rsidRDefault="002F53EF" w:rsidP="002F53EF">
      <w:pPr>
        <w:rPr>
          <w:rFonts w:ascii="Book Antiqua" w:hAnsi="Book Antiqua"/>
          <w:szCs w:val="20"/>
        </w:rPr>
      </w:pPr>
      <w:r w:rsidRPr="009800D0">
        <w:rPr>
          <w:rFonts w:ascii="Book Antiqua" w:hAnsi="Book Antiqua"/>
          <w:szCs w:val="20"/>
        </w:rPr>
        <w:t>Concept of machine Translation is not new, but it was only made possible in the 20</w:t>
      </w:r>
      <w:r w:rsidRPr="009800D0">
        <w:rPr>
          <w:rFonts w:ascii="Book Antiqua" w:hAnsi="Book Antiqua"/>
          <w:szCs w:val="20"/>
          <w:vertAlign w:val="superscript"/>
        </w:rPr>
        <w:t>th</w:t>
      </w:r>
      <w:r w:rsidRPr="009800D0">
        <w:rPr>
          <w:rFonts w:ascii="Book Antiqua" w:hAnsi="Book Antiqua"/>
          <w:szCs w:val="20"/>
        </w:rPr>
        <w:t xml:space="preserve"> century when capability of computer to convert huge amount of text from one language to another was explored. At first a lot was expected from MT</w:t>
      </w:r>
      <w:r w:rsidR="00EA0F30">
        <w:rPr>
          <w:rFonts w:ascii="Book Antiqua" w:hAnsi="Book Antiqua"/>
          <w:szCs w:val="20"/>
        </w:rPr>
        <w:t>,</w:t>
      </w:r>
      <w:r w:rsidRPr="009800D0">
        <w:rPr>
          <w:rFonts w:ascii="Book Antiqua" w:hAnsi="Book Antiqua"/>
          <w:szCs w:val="20"/>
        </w:rPr>
        <w:t xml:space="preserve"> </w:t>
      </w:r>
      <w:r w:rsidR="00EA0F30">
        <w:rPr>
          <w:rFonts w:ascii="Book Antiqua" w:hAnsi="Book Antiqua"/>
          <w:szCs w:val="20"/>
        </w:rPr>
        <w:t xml:space="preserve">but due to inability of a </w:t>
      </w:r>
      <w:r w:rsidRPr="009800D0">
        <w:rPr>
          <w:rFonts w:ascii="Book Antiqua" w:hAnsi="Book Antiqua"/>
          <w:szCs w:val="20"/>
        </w:rPr>
        <w:t>which can perform a perfect translation without human support. MT performs complex tasks like phrase recognition and linguistic translation using text from one language and translates into text of another language.</w:t>
      </w:r>
    </w:p>
    <w:p w:rsidR="002F53EF" w:rsidRDefault="002F53EF" w:rsidP="002F53EF">
      <w:pPr>
        <w:rPr>
          <w:rFonts w:ascii="Book Antiqua" w:hAnsi="Book Antiqua"/>
          <w:szCs w:val="20"/>
        </w:rPr>
      </w:pPr>
      <w:r w:rsidRPr="009800D0">
        <w:rPr>
          <w:rFonts w:ascii="Book Antiqua" w:hAnsi="Book Antiqua"/>
          <w:szCs w:val="20"/>
        </w:rPr>
        <w:t>Machine Translation was also known as “Automatic Translation” in past, but this term is not used anymore, now researchers use “Machine Translation”.</w:t>
      </w:r>
    </w:p>
    <w:p w:rsidR="00756E6C" w:rsidRDefault="00623AE9" w:rsidP="00623AE9">
      <w:pPr>
        <w:pStyle w:val="Heading2"/>
      </w:pPr>
      <w:r>
        <w:t>Speech Recognition</w:t>
      </w:r>
    </w:p>
    <w:p w:rsidR="00623AE9" w:rsidRPr="00623AE9" w:rsidRDefault="00623AE9" w:rsidP="00623AE9">
      <w:r>
        <w:t>Speech recognition started in 1950</w:t>
      </w:r>
      <w:r w:rsidR="007D7A31">
        <w:t xml:space="preserve"> with a system</w:t>
      </w:r>
      <w:r>
        <w:t xml:space="preserve">, </w:t>
      </w:r>
      <w:r w:rsidR="007D7A31">
        <w:t>named “Baby Talk”, which was able to recognize spoken digits. Later in 1970 many systems were developed, which were able to recognize few English words. It was only a decade ago that Hidden Markov Models were used to develop probability based speech recognition systems, which made it possible to develop systems with machine learning techniques and facilitate modern world.</w:t>
      </w:r>
    </w:p>
    <w:p w:rsidR="0019722A" w:rsidRPr="009800D0" w:rsidRDefault="0019722A" w:rsidP="0019722A">
      <w:pPr>
        <w:pStyle w:val="Heading2"/>
      </w:pPr>
      <w:bookmarkStart w:id="90" w:name="_Toc512445894"/>
      <w:r w:rsidRPr="009800D0">
        <w:t>Speech Translation</w:t>
      </w:r>
      <w:bookmarkEnd w:id="90"/>
    </w:p>
    <w:p w:rsidR="0019722A" w:rsidRPr="009800D0" w:rsidRDefault="0019722A" w:rsidP="0019722A">
      <w:pPr>
        <w:rPr>
          <w:rFonts w:ascii="Book Antiqua" w:hAnsi="Book Antiqua"/>
          <w:szCs w:val="20"/>
        </w:rPr>
      </w:pPr>
      <w:r w:rsidRPr="009800D0">
        <w:rPr>
          <w:rFonts w:ascii="Book Antiqua" w:hAnsi="Book Antiqua"/>
          <w:szCs w:val="20"/>
        </w:rPr>
        <w:t>Translation can be defined as:</w:t>
      </w:r>
    </w:p>
    <w:p w:rsidR="0019722A" w:rsidRPr="009800D0" w:rsidRDefault="0019722A" w:rsidP="0019722A">
      <w:pPr>
        <w:ind w:firstLine="720"/>
        <w:rPr>
          <w:rFonts w:ascii="Book Antiqua" w:hAnsi="Book Antiqua"/>
          <w:szCs w:val="20"/>
        </w:rPr>
      </w:pPr>
      <w:r w:rsidRPr="009800D0">
        <w:rPr>
          <w:rFonts w:ascii="Book Antiqua" w:hAnsi="Book Antiqua"/>
          <w:szCs w:val="20"/>
        </w:rPr>
        <w:t xml:space="preserve">“Translation is the reproduction of text from source language to target language in such a way that translated text retains the meaning which was conveyed in source text.” </w:t>
      </w:r>
    </w:p>
    <w:p w:rsidR="0019722A" w:rsidRDefault="0019722A" w:rsidP="0019722A">
      <w:pPr>
        <w:rPr>
          <w:rFonts w:ascii="Book Antiqua" w:hAnsi="Book Antiqua"/>
          <w:szCs w:val="20"/>
        </w:rPr>
      </w:pPr>
      <w:r w:rsidRPr="009800D0">
        <w:rPr>
          <w:rFonts w:ascii="Book Antiqua" w:hAnsi="Book Antiqua"/>
          <w:szCs w:val="20"/>
        </w:rPr>
        <w:t>Recent development has made automatic speech translation more practical than before. It has grown from a small scale to full scale industrial tool</w:t>
      </w:r>
      <w:r w:rsidR="00E00280">
        <w:rPr>
          <w:rFonts w:ascii="Book Antiqua" w:hAnsi="Book Antiqua"/>
          <w:szCs w:val="20"/>
        </w:rPr>
        <w:t>s</w:t>
      </w:r>
      <w:r w:rsidRPr="009800D0">
        <w:rPr>
          <w:rFonts w:ascii="Book Antiqua" w:hAnsi="Book Antiqua"/>
          <w:szCs w:val="20"/>
        </w:rPr>
        <w:t xml:space="preserve"> in few years. </w:t>
      </w:r>
    </w:p>
    <w:p w:rsidR="007D7A31" w:rsidRDefault="007D7A31">
      <w:pPr>
        <w:autoSpaceDE/>
        <w:autoSpaceDN/>
        <w:spacing w:after="0"/>
        <w:jc w:val="left"/>
        <w:rPr>
          <w:rFonts w:ascii="Book Antiqua" w:hAnsi="Book Antiqua"/>
          <w:szCs w:val="20"/>
        </w:rPr>
      </w:pPr>
      <w:r>
        <w:rPr>
          <w:rFonts w:ascii="Book Antiqua" w:hAnsi="Book Antiqua"/>
          <w:szCs w:val="20"/>
        </w:rPr>
        <w:br w:type="page"/>
      </w:r>
    </w:p>
    <w:p w:rsidR="00E00280" w:rsidRPr="00623AE9" w:rsidRDefault="0019722A" w:rsidP="00623AE9">
      <w:pPr>
        <w:rPr>
          <w:rFonts w:ascii="Book Antiqua" w:hAnsi="Book Antiqua"/>
          <w:szCs w:val="20"/>
        </w:rPr>
      </w:pPr>
      <w:r w:rsidRPr="009800D0">
        <w:rPr>
          <w:rFonts w:ascii="Book Antiqua" w:hAnsi="Book Antiqua"/>
          <w:szCs w:val="20"/>
        </w:rPr>
        <w:lastRenderedPageBreak/>
        <w:t>The proce</w:t>
      </w:r>
      <w:r w:rsidR="00E00280">
        <w:rPr>
          <w:rFonts w:ascii="Book Antiqua" w:hAnsi="Book Antiqua"/>
          <w:szCs w:val="20"/>
        </w:rPr>
        <w:t xml:space="preserve">ss of translation involves </w:t>
      </w:r>
      <w:r w:rsidR="00623AE9">
        <w:rPr>
          <w:rFonts w:ascii="Book Antiqua" w:hAnsi="Book Antiqua"/>
          <w:szCs w:val="20"/>
        </w:rPr>
        <w:t>c</w:t>
      </w:r>
      <w:r w:rsidRPr="00623AE9">
        <w:rPr>
          <w:rFonts w:ascii="Book Antiqua" w:hAnsi="Book Antiqua"/>
          <w:szCs w:val="20"/>
        </w:rPr>
        <w:t>onvert</w:t>
      </w:r>
      <w:r w:rsidR="00623AE9">
        <w:rPr>
          <w:rFonts w:ascii="Book Antiqua" w:hAnsi="Book Antiqua"/>
          <w:szCs w:val="20"/>
        </w:rPr>
        <w:t>ing</w:t>
      </w:r>
      <w:r w:rsidRPr="00623AE9">
        <w:rPr>
          <w:rFonts w:ascii="Book Antiqua" w:hAnsi="Book Antiqua"/>
          <w:szCs w:val="20"/>
        </w:rPr>
        <w:t xml:space="preserve"> source langua</w:t>
      </w:r>
      <w:r w:rsidR="00623AE9">
        <w:rPr>
          <w:rFonts w:ascii="Book Antiqua" w:hAnsi="Book Antiqua"/>
          <w:szCs w:val="20"/>
        </w:rPr>
        <w:t>ge text to target language text, this requires in depth understanding of:</w:t>
      </w:r>
    </w:p>
    <w:p w:rsidR="0019722A" w:rsidRPr="00623AE9" w:rsidRDefault="0019722A" w:rsidP="00623AE9">
      <w:pPr>
        <w:pStyle w:val="ListParagraph"/>
        <w:numPr>
          <w:ilvl w:val="0"/>
          <w:numId w:val="20"/>
        </w:numPr>
        <w:autoSpaceDE/>
        <w:autoSpaceDN/>
        <w:spacing w:after="160" w:line="259" w:lineRule="auto"/>
        <w:jc w:val="left"/>
        <w:rPr>
          <w:rFonts w:ascii="Book Antiqua" w:hAnsi="Book Antiqua"/>
          <w:szCs w:val="20"/>
        </w:rPr>
      </w:pPr>
      <w:r w:rsidRPr="00623AE9">
        <w:rPr>
          <w:rFonts w:ascii="Book Antiqua" w:hAnsi="Book Antiqua"/>
          <w:szCs w:val="20"/>
        </w:rPr>
        <w:t>Semantics of both languages.</w:t>
      </w:r>
    </w:p>
    <w:p w:rsidR="0019722A" w:rsidRPr="009800D0" w:rsidRDefault="0019722A" w:rsidP="00E81CB2">
      <w:pPr>
        <w:pStyle w:val="ListParagraph"/>
        <w:numPr>
          <w:ilvl w:val="0"/>
          <w:numId w:val="9"/>
        </w:numPr>
        <w:autoSpaceDE/>
        <w:autoSpaceDN/>
        <w:spacing w:after="160" w:line="259" w:lineRule="auto"/>
        <w:jc w:val="left"/>
        <w:rPr>
          <w:rFonts w:ascii="Book Antiqua" w:hAnsi="Book Antiqua"/>
          <w:szCs w:val="20"/>
        </w:rPr>
      </w:pPr>
      <w:r w:rsidRPr="009800D0">
        <w:rPr>
          <w:rFonts w:ascii="Book Antiqua" w:hAnsi="Book Antiqua"/>
          <w:szCs w:val="20"/>
        </w:rPr>
        <w:t>Syntax of both languages.</w:t>
      </w:r>
    </w:p>
    <w:p w:rsidR="0019722A" w:rsidRPr="009800D0" w:rsidRDefault="0019722A" w:rsidP="00E81CB2">
      <w:pPr>
        <w:pStyle w:val="ListParagraph"/>
        <w:numPr>
          <w:ilvl w:val="0"/>
          <w:numId w:val="9"/>
        </w:numPr>
        <w:autoSpaceDE/>
        <w:autoSpaceDN/>
        <w:spacing w:after="160" w:line="259" w:lineRule="auto"/>
        <w:jc w:val="left"/>
        <w:rPr>
          <w:rFonts w:ascii="Book Antiqua" w:hAnsi="Book Antiqua"/>
          <w:szCs w:val="20"/>
        </w:rPr>
      </w:pPr>
      <w:r w:rsidRPr="009800D0">
        <w:rPr>
          <w:rFonts w:ascii="Book Antiqua" w:hAnsi="Book Antiqua"/>
          <w:szCs w:val="20"/>
        </w:rPr>
        <w:t>Grammar of both languages.</w:t>
      </w:r>
    </w:p>
    <w:p w:rsidR="0019722A" w:rsidRDefault="0019722A" w:rsidP="002F53EF">
      <w:pPr>
        <w:rPr>
          <w:rFonts w:ascii="Book Antiqua" w:hAnsi="Book Antiqua"/>
          <w:szCs w:val="20"/>
        </w:rPr>
      </w:pPr>
    </w:p>
    <w:p w:rsidR="0019722A" w:rsidRPr="009800D0" w:rsidRDefault="0019722A" w:rsidP="002F53EF">
      <w:pPr>
        <w:rPr>
          <w:rFonts w:ascii="Book Antiqua" w:hAnsi="Book Antiqua"/>
          <w:szCs w:val="20"/>
        </w:rPr>
      </w:pPr>
    </w:p>
    <w:p w:rsidR="006F5DA4" w:rsidRPr="009800D0" w:rsidRDefault="006F5DA4" w:rsidP="00B07B0F">
      <w:pPr>
        <w:pStyle w:val="Heading2"/>
      </w:pPr>
      <w:bookmarkStart w:id="91" w:name="_Toc512445895"/>
      <w:r w:rsidRPr="009800D0">
        <w:t>Recent Growth</w:t>
      </w:r>
      <w:bookmarkEnd w:id="91"/>
    </w:p>
    <w:p w:rsidR="003A2A05" w:rsidRPr="009800D0" w:rsidRDefault="003A2A05" w:rsidP="003A2A05">
      <w:pPr>
        <w:rPr>
          <w:rFonts w:ascii="Book Antiqua" w:hAnsi="Book Antiqua"/>
          <w:szCs w:val="20"/>
        </w:rPr>
      </w:pPr>
      <w:r w:rsidRPr="009800D0">
        <w:rPr>
          <w:rFonts w:ascii="Book Antiqua" w:hAnsi="Book Antiqua"/>
          <w:szCs w:val="20"/>
        </w:rPr>
        <w:t>Many multinational companies, main users of MT, use machine translation as they require huge amount of data to be</w:t>
      </w:r>
      <w:r w:rsidR="00E00280">
        <w:rPr>
          <w:rFonts w:ascii="Book Antiqua" w:hAnsi="Book Antiqua"/>
          <w:szCs w:val="20"/>
        </w:rPr>
        <w:t xml:space="preserve"> processed</w:t>
      </w:r>
      <w:r w:rsidRPr="009800D0">
        <w:rPr>
          <w:rFonts w:ascii="Book Antiqua" w:hAnsi="Book Antiqua"/>
          <w:szCs w:val="20"/>
        </w:rPr>
        <w:t xml:space="preserve"> in many la</w:t>
      </w:r>
      <w:r w:rsidR="00E00280">
        <w:rPr>
          <w:rFonts w:ascii="Book Antiqua" w:hAnsi="Book Antiqua"/>
          <w:szCs w:val="20"/>
        </w:rPr>
        <w:t>nguages. These companies use</w:t>
      </w:r>
      <w:r w:rsidRPr="009800D0">
        <w:rPr>
          <w:rFonts w:ascii="Book Antiqua" w:hAnsi="Book Antiqua"/>
          <w:szCs w:val="20"/>
        </w:rPr>
        <w:t xml:space="preserve"> system</w:t>
      </w:r>
      <w:r w:rsidR="00E00280">
        <w:rPr>
          <w:rFonts w:ascii="Book Antiqua" w:hAnsi="Book Antiqua"/>
          <w:szCs w:val="20"/>
        </w:rPr>
        <w:t>s which output</w:t>
      </w:r>
      <w:r w:rsidRPr="009800D0">
        <w:rPr>
          <w:rFonts w:ascii="Book Antiqua" w:hAnsi="Book Antiqua"/>
          <w:szCs w:val="20"/>
        </w:rPr>
        <w:t xml:space="preserve"> raw data which is further processed to achieve higher accuracy.</w:t>
      </w:r>
    </w:p>
    <w:p w:rsidR="00C517FD" w:rsidRPr="009800D0" w:rsidRDefault="003A2A05" w:rsidP="003A2A05">
      <w:pPr>
        <w:rPr>
          <w:rFonts w:ascii="Book Antiqua" w:hAnsi="Book Antiqua"/>
          <w:szCs w:val="20"/>
        </w:rPr>
      </w:pPr>
      <w:r w:rsidRPr="009800D0">
        <w:rPr>
          <w:rFonts w:ascii="Book Antiqua" w:hAnsi="Book Antiqua"/>
          <w:szCs w:val="20"/>
        </w:rPr>
        <w:t xml:space="preserve">Online translation services are a new concept nowadays. Many vendors charge huge amount </w:t>
      </w:r>
      <w:r w:rsidR="00C517FD" w:rsidRPr="009800D0">
        <w:rPr>
          <w:rFonts w:ascii="Book Antiqua" w:hAnsi="Book Antiqua"/>
          <w:szCs w:val="20"/>
        </w:rPr>
        <w:t xml:space="preserve">of money </w:t>
      </w:r>
      <w:r w:rsidRPr="009800D0">
        <w:rPr>
          <w:rFonts w:ascii="Book Antiqua" w:hAnsi="Book Antiqua"/>
          <w:szCs w:val="20"/>
        </w:rPr>
        <w:t xml:space="preserve">for their accurate translation systems. </w:t>
      </w:r>
    </w:p>
    <w:p w:rsidR="003A2A05" w:rsidRPr="009800D0" w:rsidRDefault="003A2A05" w:rsidP="003A2A05">
      <w:pPr>
        <w:rPr>
          <w:rFonts w:ascii="Book Antiqua" w:hAnsi="Book Antiqua"/>
          <w:szCs w:val="20"/>
        </w:rPr>
      </w:pPr>
      <w:r w:rsidRPr="009800D0">
        <w:rPr>
          <w:rFonts w:ascii="Book Antiqua" w:hAnsi="Book Antiqua"/>
          <w:szCs w:val="20"/>
        </w:rPr>
        <w:t>Few of these service providers are:</w:t>
      </w:r>
    </w:p>
    <w:p w:rsidR="003A2A05" w:rsidRPr="009800D0" w:rsidRDefault="003A2A05" w:rsidP="00E81CB2">
      <w:pPr>
        <w:pStyle w:val="ListParagraph"/>
        <w:numPr>
          <w:ilvl w:val="0"/>
          <w:numId w:val="7"/>
        </w:numPr>
        <w:autoSpaceDE/>
        <w:autoSpaceDN/>
        <w:spacing w:after="160" w:line="259" w:lineRule="auto"/>
        <w:jc w:val="left"/>
        <w:rPr>
          <w:rFonts w:ascii="Book Antiqua" w:hAnsi="Book Antiqua"/>
          <w:color w:val="000000"/>
          <w:szCs w:val="20"/>
        </w:rPr>
      </w:pPr>
      <w:r w:rsidRPr="009800D0">
        <w:rPr>
          <w:rFonts w:ascii="Book Antiqua" w:hAnsi="Book Antiqua"/>
          <w:color w:val="000000"/>
          <w:szCs w:val="20"/>
        </w:rPr>
        <w:t>CompuServe</w:t>
      </w:r>
    </w:p>
    <w:p w:rsidR="003A2A05" w:rsidRPr="009800D0" w:rsidRDefault="003A2A05" w:rsidP="00E81CB2">
      <w:pPr>
        <w:pStyle w:val="ListParagraph"/>
        <w:numPr>
          <w:ilvl w:val="0"/>
          <w:numId w:val="7"/>
        </w:numPr>
        <w:autoSpaceDE/>
        <w:autoSpaceDN/>
        <w:spacing w:after="160" w:line="259" w:lineRule="auto"/>
        <w:jc w:val="left"/>
        <w:rPr>
          <w:rFonts w:ascii="Book Antiqua" w:hAnsi="Book Antiqua"/>
          <w:color w:val="000000"/>
          <w:szCs w:val="20"/>
        </w:rPr>
      </w:pPr>
      <w:proofErr w:type="spellStart"/>
      <w:r w:rsidRPr="009800D0">
        <w:rPr>
          <w:rFonts w:ascii="Book Antiqua" w:hAnsi="Book Antiqua"/>
          <w:color w:val="000000"/>
          <w:szCs w:val="20"/>
        </w:rPr>
        <w:t>Systran</w:t>
      </w:r>
      <w:proofErr w:type="spellEnd"/>
    </w:p>
    <w:p w:rsidR="003A2A05" w:rsidRPr="009800D0" w:rsidRDefault="003A2A05" w:rsidP="00E81CB2">
      <w:pPr>
        <w:pStyle w:val="ListParagraph"/>
        <w:numPr>
          <w:ilvl w:val="0"/>
          <w:numId w:val="7"/>
        </w:numPr>
        <w:autoSpaceDE/>
        <w:autoSpaceDN/>
        <w:spacing w:after="160" w:line="259" w:lineRule="auto"/>
        <w:jc w:val="left"/>
        <w:rPr>
          <w:rFonts w:ascii="Book Antiqua" w:hAnsi="Book Antiqua"/>
          <w:color w:val="000000"/>
          <w:szCs w:val="20"/>
        </w:rPr>
      </w:pPr>
      <w:r w:rsidRPr="009800D0">
        <w:rPr>
          <w:rFonts w:ascii="Book Antiqua" w:hAnsi="Book Antiqua"/>
          <w:color w:val="000000"/>
          <w:szCs w:val="20"/>
        </w:rPr>
        <w:t>Google</w:t>
      </w:r>
    </w:p>
    <w:p w:rsidR="003A2A05" w:rsidRPr="009800D0" w:rsidRDefault="003A2A05" w:rsidP="00E81CB2">
      <w:pPr>
        <w:pStyle w:val="ListParagraph"/>
        <w:numPr>
          <w:ilvl w:val="0"/>
          <w:numId w:val="7"/>
        </w:numPr>
        <w:autoSpaceDE/>
        <w:autoSpaceDN/>
        <w:spacing w:after="160" w:line="259" w:lineRule="auto"/>
        <w:jc w:val="left"/>
        <w:rPr>
          <w:rFonts w:ascii="Book Antiqua" w:hAnsi="Book Antiqua"/>
          <w:color w:val="000000"/>
          <w:szCs w:val="20"/>
        </w:rPr>
      </w:pPr>
      <w:proofErr w:type="spellStart"/>
      <w:r w:rsidRPr="009800D0">
        <w:rPr>
          <w:rFonts w:ascii="Book Antiqua" w:hAnsi="Book Antiqua"/>
          <w:color w:val="000000"/>
          <w:szCs w:val="20"/>
        </w:rPr>
        <w:t>FreeTranslation</w:t>
      </w:r>
      <w:proofErr w:type="spellEnd"/>
    </w:p>
    <w:p w:rsidR="003A2A05" w:rsidRPr="009800D0" w:rsidRDefault="003A2A05" w:rsidP="00E81CB2">
      <w:pPr>
        <w:pStyle w:val="ListParagraph"/>
        <w:numPr>
          <w:ilvl w:val="0"/>
          <w:numId w:val="7"/>
        </w:numPr>
        <w:autoSpaceDE/>
        <w:autoSpaceDN/>
        <w:spacing w:after="160" w:line="259" w:lineRule="auto"/>
        <w:jc w:val="left"/>
        <w:rPr>
          <w:rFonts w:ascii="Book Antiqua" w:hAnsi="Book Antiqua"/>
          <w:color w:val="000000"/>
          <w:szCs w:val="20"/>
        </w:rPr>
      </w:pPr>
      <w:proofErr w:type="spellStart"/>
      <w:r w:rsidRPr="009800D0">
        <w:rPr>
          <w:rFonts w:ascii="Book Antiqua" w:hAnsi="Book Antiqua"/>
          <w:color w:val="000000"/>
          <w:szCs w:val="20"/>
        </w:rPr>
        <w:t>Reverso</w:t>
      </w:r>
      <w:proofErr w:type="spellEnd"/>
      <w:r w:rsidRPr="009800D0">
        <w:rPr>
          <w:rFonts w:ascii="Book Antiqua" w:hAnsi="Book Antiqua"/>
          <w:color w:val="000000"/>
          <w:szCs w:val="20"/>
        </w:rPr>
        <w:t>,</w:t>
      </w:r>
    </w:p>
    <w:p w:rsidR="003A2A05" w:rsidRPr="009800D0" w:rsidRDefault="003A2A05" w:rsidP="00E81CB2">
      <w:pPr>
        <w:pStyle w:val="ListParagraph"/>
        <w:numPr>
          <w:ilvl w:val="0"/>
          <w:numId w:val="7"/>
        </w:numPr>
        <w:autoSpaceDE/>
        <w:autoSpaceDN/>
        <w:spacing w:after="160" w:line="259" w:lineRule="auto"/>
        <w:jc w:val="left"/>
        <w:rPr>
          <w:rFonts w:ascii="Book Antiqua" w:hAnsi="Book Antiqua" w:cstheme="minorBidi"/>
          <w:szCs w:val="20"/>
        </w:rPr>
      </w:pPr>
      <w:proofErr w:type="spellStart"/>
      <w:r w:rsidRPr="009800D0">
        <w:rPr>
          <w:rFonts w:ascii="Book Antiqua" w:hAnsi="Book Antiqua"/>
          <w:color w:val="000000"/>
          <w:szCs w:val="20"/>
        </w:rPr>
        <w:t>ProMT</w:t>
      </w:r>
      <w:proofErr w:type="spellEnd"/>
    </w:p>
    <w:p w:rsidR="003A2A05" w:rsidRPr="009800D0" w:rsidRDefault="003A2A05" w:rsidP="003A2A05">
      <w:pPr>
        <w:rPr>
          <w:rFonts w:ascii="Book Antiqua" w:hAnsi="Book Antiqua"/>
          <w:szCs w:val="20"/>
        </w:rPr>
      </w:pPr>
      <w:r w:rsidRPr="009800D0">
        <w:rPr>
          <w:rFonts w:ascii="Book Antiqua" w:hAnsi="Book Antiqua"/>
          <w:szCs w:val="20"/>
        </w:rPr>
        <w:t>Google has been able to translate emails and web pages through its translation system. Most of the state of the art tools and operating systems come with extensive language support to translate user interface into the desired language.</w:t>
      </w:r>
    </w:p>
    <w:p w:rsidR="003A2A05" w:rsidRPr="009800D0" w:rsidRDefault="003A2A05" w:rsidP="003A2A05">
      <w:pPr>
        <w:rPr>
          <w:rFonts w:ascii="Book Antiqua" w:hAnsi="Book Antiqua"/>
          <w:szCs w:val="20"/>
        </w:rPr>
      </w:pPr>
      <w:r w:rsidRPr="009800D0">
        <w:rPr>
          <w:rFonts w:ascii="Book Antiqua" w:hAnsi="Book Antiqua"/>
          <w:szCs w:val="20"/>
        </w:rPr>
        <w:t>No</w:t>
      </w:r>
      <w:r w:rsidR="005D22E5" w:rsidRPr="009800D0">
        <w:rPr>
          <w:rFonts w:ascii="Book Antiqua" w:hAnsi="Book Antiqua"/>
          <w:szCs w:val="20"/>
        </w:rPr>
        <w:t>w that we have discussed MT</w:t>
      </w:r>
      <w:r w:rsidRPr="009800D0">
        <w:rPr>
          <w:rFonts w:ascii="Book Antiqua" w:hAnsi="Book Antiqua"/>
          <w:szCs w:val="20"/>
        </w:rPr>
        <w:t xml:space="preserve">, its applications and recent development, we will now expand the area of speech translation. </w:t>
      </w:r>
    </w:p>
    <w:p w:rsidR="009800D0" w:rsidRPr="009800D0" w:rsidRDefault="009800D0" w:rsidP="0019722A">
      <w:pPr>
        <w:autoSpaceDE/>
        <w:autoSpaceDN/>
        <w:spacing w:after="160" w:line="259" w:lineRule="auto"/>
        <w:jc w:val="left"/>
        <w:rPr>
          <w:rFonts w:ascii="Book Antiqua" w:hAnsi="Book Antiqua"/>
          <w:sz w:val="20"/>
          <w:szCs w:val="20"/>
        </w:rPr>
      </w:pPr>
    </w:p>
    <w:p w:rsidR="006F5DA4" w:rsidRPr="009800D0" w:rsidRDefault="001340F4" w:rsidP="00B07B0F">
      <w:pPr>
        <w:pStyle w:val="Heading2"/>
      </w:pPr>
      <w:bookmarkStart w:id="92" w:name="_Toc512445896"/>
      <w:r w:rsidRPr="009800D0">
        <w:t>Gap Analysis</w:t>
      </w:r>
      <w:bookmarkEnd w:id="92"/>
    </w:p>
    <w:p w:rsidR="00AD4556" w:rsidRPr="009800D0" w:rsidRDefault="00AD4556" w:rsidP="00AD4556">
      <w:pPr>
        <w:rPr>
          <w:rFonts w:ascii="Book Antiqua" w:hAnsi="Book Antiqua"/>
        </w:rPr>
      </w:pPr>
      <w:r w:rsidRPr="009800D0">
        <w:rPr>
          <w:rFonts w:ascii="Book Antiqua" w:hAnsi="Book Antiqua"/>
        </w:rPr>
        <w:t>Although</w:t>
      </w:r>
      <w:r w:rsidR="00990FFF" w:rsidRPr="009800D0">
        <w:rPr>
          <w:rFonts w:ascii="Book Antiqua" w:hAnsi="Book Antiqua"/>
        </w:rPr>
        <w:t xml:space="preserve"> research has</w:t>
      </w:r>
      <w:r w:rsidRPr="009800D0">
        <w:rPr>
          <w:rFonts w:ascii="Book Antiqua" w:hAnsi="Book Antiqua"/>
        </w:rPr>
        <w:t xml:space="preserve"> been done in field of MT and SL</w:t>
      </w:r>
      <w:r w:rsidR="00990FFF" w:rsidRPr="009800D0">
        <w:rPr>
          <w:rFonts w:ascii="Book Antiqua" w:hAnsi="Book Antiqua"/>
        </w:rPr>
        <w:t xml:space="preserve"> in past few years</w:t>
      </w:r>
      <w:r w:rsidRPr="009800D0">
        <w:rPr>
          <w:rFonts w:ascii="Book Antiqua" w:hAnsi="Book Antiqua"/>
        </w:rPr>
        <w:t xml:space="preserve">, there is still a lot of work which should be done in this area. Either existing approaches does not address the problem with practical applications of the system or </w:t>
      </w:r>
      <w:r w:rsidR="00990FFF" w:rsidRPr="009800D0">
        <w:rPr>
          <w:rFonts w:ascii="Book Antiqua" w:hAnsi="Book Antiqua"/>
        </w:rPr>
        <w:t xml:space="preserve">they do not conclude the solution appropriately. </w:t>
      </w:r>
    </w:p>
    <w:p w:rsidR="001340F4" w:rsidRPr="009800D0" w:rsidRDefault="001340F4" w:rsidP="003E7187">
      <w:pPr>
        <w:pStyle w:val="Heading1"/>
      </w:pPr>
      <w:bookmarkStart w:id="93" w:name="_Toc512445897"/>
      <w:r w:rsidRPr="009800D0">
        <w:lastRenderedPageBreak/>
        <w:t>Proposed Methodology</w:t>
      </w:r>
      <w:bookmarkEnd w:id="93"/>
    </w:p>
    <w:p w:rsidR="001340F4" w:rsidRPr="009800D0" w:rsidRDefault="001340F4" w:rsidP="001340F4">
      <w:pPr>
        <w:tabs>
          <w:tab w:val="left" w:pos="6698"/>
        </w:tabs>
        <w:rPr>
          <w:rFonts w:ascii="Book Antiqua" w:hAnsi="Book Antiqua"/>
        </w:rPr>
      </w:pPr>
    </w:p>
    <w:p w:rsidR="00CE3CB5" w:rsidRDefault="00CE3CB5" w:rsidP="00B07B0F">
      <w:pPr>
        <w:pStyle w:val="Heading2"/>
      </w:pPr>
      <w:bookmarkStart w:id="94" w:name="_Toc512445898"/>
      <w:r>
        <w:t>Research Process</w:t>
      </w:r>
      <w:bookmarkEnd w:id="94"/>
    </w:p>
    <w:p w:rsidR="00CE3CB5" w:rsidRDefault="00CE3CB5" w:rsidP="00CE3CB5">
      <w:pPr>
        <w:rPr>
          <w:rFonts w:ascii="Book Antiqua" w:hAnsi="Book Antiqua"/>
        </w:rPr>
      </w:pPr>
      <w:r w:rsidRPr="009800D0">
        <w:rPr>
          <w:rFonts w:ascii="Book Antiqua" w:hAnsi="Book Antiqua"/>
        </w:rPr>
        <w:t xml:space="preserve">Our research work </w:t>
      </w:r>
      <w:r w:rsidR="007016B3">
        <w:rPr>
          <w:rFonts w:ascii="Book Antiqua" w:hAnsi="Book Antiqua"/>
        </w:rPr>
        <w:t>started from exploring our domain</w:t>
      </w:r>
      <w:r w:rsidRPr="009800D0">
        <w:rPr>
          <w:rFonts w:ascii="Book Antiqua" w:hAnsi="Book Antiqua"/>
        </w:rPr>
        <w:t xml:space="preserve">, </w:t>
      </w:r>
      <w:r>
        <w:rPr>
          <w:rFonts w:ascii="Book Antiqua" w:hAnsi="Book Antiqua"/>
        </w:rPr>
        <w:t>its challenges, its outcomes,</w:t>
      </w:r>
      <w:r w:rsidRPr="009800D0">
        <w:rPr>
          <w:rFonts w:ascii="Book Antiqua" w:hAnsi="Book Antiqua"/>
        </w:rPr>
        <w:t xml:space="preserve"> issues and gaps in existing research w</w:t>
      </w:r>
      <w:r>
        <w:rPr>
          <w:rFonts w:ascii="Book Antiqua" w:hAnsi="Book Antiqua"/>
        </w:rPr>
        <w:t xml:space="preserve">ork as well as </w:t>
      </w:r>
      <w:r w:rsidRPr="009800D0">
        <w:rPr>
          <w:rFonts w:ascii="Book Antiqua" w:hAnsi="Book Antiqua"/>
        </w:rPr>
        <w:t>literature review with empirical study</w:t>
      </w:r>
      <w:r>
        <w:rPr>
          <w:rFonts w:ascii="Book Antiqua" w:hAnsi="Book Antiqua"/>
        </w:rPr>
        <w:t xml:space="preserve"> of particular domains. O</w:t>
      </w:r>
      <w:r w:rsidRPr="009800D0">
        <w:rPr>
          <w:rFonts w:ascii="Book Antiqua" w:hAnsi="Book Antiqua"/>
        </w:rPr>
        <w:t>utcomes of which,</w:t>
      </w:r>
      <w:r>
        <w:rPr>
          <w:rFonts w:ascii="Book Antiqua" w:hAnsi="Book Antiqua"/>
        </w:rPr>
        <w:t xml:space="preserve"> after careful consideration, were </w:t>
      </w:r>
      <w:r w:rsidRPr="009800D0">
        <w:rPr>
          <w:rFonts w:ascii="Book Antiqua" w:hAnsi="Book Antiqua"/>
        </w:rPr>
        <w:t>used for proposing the system. After implementation</w:t>
      </w:r>
      <w:r>
        <w:rPr>
          <w:rFonts w:ascii="Book Antiqua" w:hAnsi="Book Antiqua"/>
        </w:rPr>
        <w:t xml:space="preserve"> of the proposed system</w:t>
      </w:r>
      <w:r w:rsidRPr="009800D0">
        <w:rPr>
          <w:rFonts w:ascii="Book Antiqua" w:hAnsi="Book Antiqua"/>
        </w:rPr>
        <w:t xml:space="preserve">, </w:t>
      </w:r>
      <w:r>
        <w:rPr>
          <w:rFonts w:ascii="Book Antiqua" w:hAnsi="Book Antiqua"/>
        </w:rPr>
        <w:t>the prototype was</w:t>
      </w:r>
      <w:r w:rsidRPr="009800D0">
        <w:rPr>
          <w:rFonts w:ascii="Book Antiqua" w:hAnsi="Book Antiqua"/>
        </w:rPr>
        <w:t xml:space="preserve"> tested</w:t>
      </w:r>
      <w:r>
        <w:rPr>
          <w:rFonts w:ascii="Book Antiqua" w:hAnsi="Book Antiqua"/>
        </w:rPr>
        <w:t xml:space="preserve"> and verified which</w:t>
      </w:r>
      <w:r w:rsidRPr="009800D0">
        <w:rPr>
          <w:rFonts w:ascii="Book Antiqua" w:hAnsi="Book Antiqua"/>
        </w:rPr>
        <w:t xml:space="preserve"> lead</w:t>
      </w:r>
      <w:r>
        <w:rPr>
          <w:rFonts w:ascii="Book Antiqua" w:hAnsi="Book Antiqua"/>
        </w:rPr>
        <w:t>ed</w:t>
      </w:r>
      <w:r w:rsidRPr="009800D0">
        <w:rPr>
          <w:rFonts w:ascii="Book Antiqua" w:hAnsi="Book Antiqua"/>
        </w:rPr>
        <w:t xml:space="preserve"> to improvement and optimization of the system.</w:t>
      </w:r>
    </w:p>
    <w:p w:rsidR="007016B3" w:rsidRDefault="007016B3" w:rsidP="00CE3CB5">
      <w:pPr>
        <w:rPr>
          <w:rFonts w:ascii="Book Antiqua" w:hAnsi="Book Antiqua"/>
        </w:rPr>
      </w:pPr>
    </w:p>
    <w:p w:rsidR="00CE3CB5" w:rsidRDefault="00CE3CB5" w:rsidP="00CE3CB5">
      <w:pPr>
        <w:keepNext/>
        <w:jc w:val="center"/>
      </w:pPr>
      <w:r>
        <w:rPr>
          <w:noProof/>
        </w:rPr>
        <w:drawing>
          <wp:inline distT="0" distB="0" distL="0" distR="0" wp14:anchorId="2C67B702" wp14:editId="21E49594">
            <wp:extent cx="5673090" cy="2562225"/>
            <wp:effectExtent l="0" t="0" r="381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earchMethod.emf"/>
                    <pic:cNvPicPr/>
                  </pic:nvPicPr>
                  <pic:blipFill>
                    <a:blip r:embed="rId11">
                      <a:extLst>
                        <a:ext uri="{28A0092B-C50C-407E-A947-70E740481C1C}">
                          <a14:useLocalDpi xmlns:a14="http://schemas.microsoft.com/office/drawing/2010/main" val="0"/>
                        </a:ext>
                      </a:extLst>
                    </a:blip>
                    <a:stretch>
                      <a:fillRect/>
                    </a:stretch>
                  </pic:blipFill>
                  <pic:spPr>
                    <a:xfrm>
                      <a:off x="0" y="0"/>
                      <a:ext cx="5674058" cy="2562662"/>
                    </a:xfrm>
                    <a:prstGeom prst="rect">
                      <a:avLst/>
                    </a:prstGeom>
                  </pic:spPr>
                </pic:pic>
              </a:graphicData>
            </a:graphic>
          </wp:inline>
        </w:drawing>
      </w:r>
    </w:p>
    <w:p w:rsidR="00CE3CB5" w:rsidRDefault="00CE3CB5" w:rsidP="00CE3CB5">
      <w:pPr>
        <w:pStyle w:val="Caption"/>
        <w:jc w:val="center"/>
      </w:pPr>
      <w:r>
        <w:t xml:space="preserve">Figure </w:t>
      </w:r>
      <w:r w:rsidR="007120F1">
        <w:t>3.1.1</w:t>
      </w:r>
    </w:p>
    <w:p w:rsidR="00FE4CDC" w:rsidRPr="00FE4CDC" w:rsidRDefault="00FE4CDC" w:rsidP="00FE4CDC"/>
    <w:p w:rsidR="00CE3CB5" w:rsidRDefault="00CE3CB5" w:rsidP="00CE3CB5">
      <w:pPr>
        <w:pStyle w:val="Heading3"/>
      </w:pPr>
      <w:bookmarkStart w:id="95" w:name="_Toc512445899"/>
      <w:r>
        <w:t>Literature Review &amp; Empirical Study Observations</w:t>
      </w:r>
      <w:bookmarkEnd w:id="95"/>
    </w:p>
    <w:p w:rsidR="00CE3CB5" w:rsidRDefault="00CE3CB5" w:rsidP="00CE3CB5">
      <w:r>
        <w:t>We did extensive Literature reviewing in order to full</w:t>
      </w:r>
      <w:r w:rsidR="00BD2126">
        <w:t>y understand possible solutions</w:t>
      </w:r>
      <w:r>
        <w:t xml:space="preserve"> to our problem. We had to study areas of machine translation, natural language processing and audio processing to propose our solution. Observations made during that time are:</w:t>
      </w:r>
    </w:p>
    <w:p w:rsidR="00CE3CB5" w:rsidRDefault="00CE3CB5" w:rsidP="00E81CB2">
      <w:pPr>
        <w:pStyle w:val="ListParagraph"/>
        <w:numPr>
          <w:ilvl w:val="0"/>
          <w:numId w:val="14"/>
        </w:numPr>
      </w:pPr>
      <w:r>
        <w:t>No solution exists to facilitate deaf people to understand Video/Audio content.</w:t>
      </w:r>
    </w:p>
    <w:p w:rsidR="00CE3CB5" w:rsidRDefault="00CE3CB5" w:rsidP="00E81CB2">
      <w:pPr>
        <w:pStyle w:val="ListParagraph"/>
        <w:numPr>
          <w:ilvl w:val="0"/>
          <w:numId w:val="14"/>
        </w:numPr>
      </w:pPr>
      <w:r>
        <w:t>Solutions that exists follow no grammatical structure while converting source language to PSL.</w:t>
      </w:r>
    </w:p>
    <w:p w:rsidR="00CE3CB5" w:rsidRDefault="00CE3CB5" w:rsidP="00E81CB2">
      <w:pPr>
        <w:pStyle w:val="ListParagraph"/>
        <w:numPr>
          <w:ilvl w:val="0"/>
          <w:numId w:val="14"/>
        </w:numPr>
      </w:pPr>
      <w:r>
        <w:t xml:space="preserve">No solution exists for translating Urdu language to PSL, albeit Urdu is National language of Pakistan. </w:t>
      </w:r>
    </w:p>
    <w:p w:rsidR="00CE3CB5" w:rsidRDefault="00CE3CB5" w:rsidP="00E81CB2">
      <w:pPr>
        <w:pStyle w:val="ListParagraph"/>
        <w:numPr>
          <w:ilvl w:val="0"/>
          <w:numId w:val="14"/>
        </w:numPr>
      </w:pPr>
      <w:r>
        <w:t>All of the existing English to PSL conversion systems either require some form of human support</w:t>
      </w:r>
      <w:r w:rsidR="00BD2126">
        <w:t xml:space="preserve"> or large dictionaries</w:t>
      </w:r>
      <w:r>
        <w:t>.</w:t>
      </w:r>
    </w:p>
    <w:p w:rsidR="00CE3CB5" w:rsidRDefault="00CE3CB5" w:rsidP="00E81CB2">
      <w:pPr>
        <w:pStyle w:val="ListParagraph"/>
        <w:numPr>
          <w:ilvl w:val="0"/>
          <w:numId w:val="14"/>
        </w:numPr>
      </w:pPr>
      <w:r>
        <w:t>We cannot use or extend any existing systems to formulate our solution as none of them provide enough accuracy.</w:t>
      </w:r>
    </w:p>
    <w:p w:rsidR="00CE3CB5" w:rsidRDefault="00CE3CB5" w:rsidP="00CE3CB5">
      <w:r>
        <w:t xml:space="preserve">From these observations we concluded that our system must be generic, so that it can accept multiple audio/video formats, which will enable our research to be easily usable in future. </w:t>
      </w:r>
    </w:p>
    <w:p w:rsidR="00CE3CB5" w:rsidRDefault="00535A90" w:rsidP="00CE3CB5">
      <w:r>
        <w:lastRenderedPageBreak/>
        <w:t>At initial stage of</w:t>
      </w:r>
      <w:r w:rsidR="00CE3CB5">
        <w:t xml:space="preserve"> our project, we did some ini</w:t>
      </w:r>
      <w:r w:rsidR="00BD2126">
        <w:t>tial literature reviewing.</w:t>
      </w:r>
      <w:r w:rsidR="00CE3CB5">
        <w:t xml:space="preserve"> </w:t>
      </w:r>
      <w:r w:rsidR="00BD2126">
        <w:t xml:space="preserve">After some understanding of our domain, our research process continued with </w:t>
      </w:r>
      <w:r w:rsidR="00CE3CB5">
        <w:t>interv</w:t>
      </w:r>
      <w:r>
        <w:t>iew process with domain experts</w:t>
      </w:r>
      <w:r w:rsidR="00CE3CB5">
        <w:t xml:space="preserve"> and in-depth literature reviewing working in parallel</w:t>
      </w:r>
      <w:r w:rsidR="00BD2126">
        <w:t>, this was</w:t>
      </w:r>
      <w:r w:rsidR="00CE3CB5">
        <w:t xml:space="preserve"> to measure feasi</w:t>
      </w:r>
      <w:r w:rsidR="00BD2126">
        <w:t>bility and benefits of proposed</w:t>
      </w:r>
      <w:r w:rsidR="00CE3CB5">
        <w:t xml:space="preserve"> solution</w:t>
      </w:r>
      <w:r w:rsidR="00BD2126">
        <w:t>s</w:t>
      </w:r>
      <w:r w:rsidR="00CE3CB5">
        <w:t>. The observations made during interviews are:</w:t>
      </w:r>
    </w:p>
    <w:p w:rsidR="00CE3CB5" w:rsidRDefault="00CE3CB5" w:rsidP="00E81CB2">
      <w:pPr>
        <w:pStyle w:val="ListParagraph"/>
        <w:numPr>
          <w:ilvl w:val="0"/>
          <w:numId w:val="15"/>
        </w:numPr>
      </w:pPr>
      <w:r>
        <w:t>Deaf people hire sign interpreters in order to communicate with other people. This can be costly and sign interpreters are sometimes unavailable. So a system must be developed in order to minimize this dependency.</w:t>
      </w:r>
    </w:p>
    <w:p w:rsidR="00CE3CB5" w:rsidRDefault="00CE3CB5" w:rsidP="00E81CB2">
      <w:pPr>
        <w:pStyle w:val="ListParagraph"/>
        <w:numPr>
          <w:ilvl w:val="0"/>
          <w:numId w:val="15"/>
        </w:numPr>
      </w:pPr>
      <w:r>
        <w:t>English is taught to deaf students, so a system must exist to enhance their learning capabilities by allowing them to take online lectures.</w:t>
      </w:r>
    </w:p>
    <w:p w:rsidR="00CE3CB5" w:rsidRDefault="00CE3CB5" w:rsidP="00E81CB2">
      <w:pPr>
        <w:pStyle w:val="ListParagraph"/>
        <w:numPr>
          <w:ilvl w:val="0"/>
          <w:numId w:val="15"/>
        </w:numPr>
      </w:pPr>
      <w:r>
        <w:t>There must exist a system to cover communication gap between deaf and Urdu speaking community.</w:t>
      </w:r>
    </w:p>
    <w:p w:rsidR="00CE3CB5" w:rsidRDefault="00BD2126" w:rsidP="00CE3CB5">
      <w:r>
        <w:t>While proposing our system, all</w:t>
      </w:r>
      <w:r w:rsidR="00CE3CB5">
        <w:t xml:space="preserve"> observations</w:t>
      </w:r>
      <w:r>
        <w:t xml:space="preserve"> were kept in mind</w:t>
      </w:r>
      <w:r w:rsidR="00CE3CB5">
        <w:t>, in effort to cater problems faced by deaf community.</w:t>
      </w:r>
    </w:p>
    <w:p w:rsidR="00FE4CDC" w:rsidRDefault="00FE4CDC" w:rsidP="00CE3CB5"/>
    <w:p w:rsidR="00CE3CB5" w:rsidRDefault="00CE3CB5" w:rsidP="00CE3CB5">
      <w:pPr>
        <w:pStyle w:val="Heading3"/>
      </w:pPr>
      <w:bookmarkStart w:id="96" w:name="_Toc512445900"/>
      <w:r>
        <w:t>Data Gathering</w:t>
      </w:r>
      <w:r w:rsidR="00361439">
        <w:t xml:space="preserve"> and Verification</w:t>
      </w:r>
      <w:bookmarkEnd w:id="96"/>
    </w:p>
    <w:p w:rsidR="00CE3CB5" w:rsidRDefault="00CE3CB5" w:rsidP="00CE3CB5">
      <w:pPr>
        <w:rPr>
          <w:rFonts w:ascii="Book Antiqua" w:hAnsi="Book Antiqua"/>
        </w:rPr>
      </w:pPr>
      <w:r>
        <w:rPr>
          <w:rFonts w:ascii="Book Antiqua" w:hAnsi="Book Antiqua"/>
        </w:rPr>
        <w:t>Our r</w:t>
      </w:r>
      <w:r w:rsidRPr="009800D0">
        <w:rPr>
          <w:rFonts w:ascii="Book Antiqua" w:hAnsi="Book Antiqua"/>
        </w:rPr>
        <w:t>es</w:t>
      </w:r>
      <w:r>
        <w:rPr>
          <w:rFonts w:ascii="Book Antiqua" w:hAnsi="Book Antiqua"/>
        </w:rPr>
        <w:t>earch is highly dependent on</w:t>
      </w:r>
      <w:r w:rsidRPr="009800D0">
        <w:rPr>
          <w:rFonts w:ascii="Book Antiqua" w:hAnsi="Book Antiqua"/>
        </w:rPr>
        <w:t xml:space="preserve"> data</w:t>
      </w:r>
      <w:r>
        <w:rPr>
          <w:rFonts w:ascii="Book Antiqua" w:hAnsi="Book Antiqua"/>
        </w:rPr>
        <w:t>,</w:t>
      </w:r>
      <w:r w:rsidRPr="009800D0">
        <w:rPr>
          <w:rFonts w:ascii="Book Antiqua" w:hAnsi="Book Antiqua"/>
        </w:rPr>
        <w:t xml:space="preserve"> because limitations a</w:t>
      </w:r>
      <w:r w:rsidR="007C5E0F">
        <w:rPr>
          <w:rFonts w:ascii="Book Antiqua" w:hAnsi="Book Antiqua"/>
        </w:rPr>
        <w:t>nd scope of the research is</w:t>
      </w:r>
      <w:r w:rsidRPr="009800D0">
        <w:rPr>
          <w:rFonts w:ascii="Book Antiqua" w:hAnsi="Book Antiqua"/>
        </w:rPr>
        <w:t xml:space="preserve"> defined by our data set. </w:t>
      </w:r>
      <w:r w:rsidR="007B61B8">
        <w:rPr>
          <w:rFonts w:ascii="Book Antiqua" w:hAnsi="Book Antiqua"/>
        </w:rPr>
        <w:t xml:space="preserve">Inconsistent and ambiguous data can </w:t>
      </w:r>
      <w:r w:rsidR="00BD2126">
        <w:rPr>
          <w:rFonts w:ascii="Book Antiqua" w:hAnsi="Book Antiqua"/>
        </w:rPr>
        <w:t>significantly reduce</w:t>
      </w:r>
      <w:r w:rsidR="007B61B8">
        <w:rPr>
          <w:rFonts w:ascii="Book Antiqua" w:hAnsi="Book Antiqua"/>
        </w:rPr>
        <w:t xml:space="preserve"> accuracy of the system, this is why we</w:t>
      </w:r>
      <w:r w:rsidRPr="009800D0">
        <w:rPr>
          <w:rFonts w:ascii="Book Antiqua" w:hAnsi="Book Antiqua"/>
        </w:rPr>
        <w:t xml:space="preserve"> acquire</w:t>
      </w:r>
      <w:r w:rsidR="007B61B8">
        <w:rPr>
          <w:rFonts w:ascii="Book Antiqua" w:hAnsi="Book Antiqua"/>
        </w:rPr>
        <w:t xml:space="preserve">d data from reliable </w:t>
      </w:r>
      <w:r w:rsidRPr="009800D0">
        <w:rPr>
          <w:rFonts w:ascii="Book Antiqua" w:hAnsi="Book Antiqua"/>
        </w:rPr>
        <w:t>sources and re</w:t>
      </w:r>
      <w:r>
        <w:rPr>
          <w:rFonts w:ascii="Book Antiqua" w:hAnsi="Book Antiqua"/>
        </w:rPr>
        <w:t>-</w:t>
      </w:r>
      <w:r w:rsidRPr="009800D0">
        <w:rPr>
          <w:rFonts w:ascii="Book Antiqua" w:hAnsi="Book Antiqua"/>
        </w:rPr>
        <w:t>verify them to make sure that our system is accurate</w:t>
      </w:r>
      <w:r>
        <w:rPr>
          <w:rFonts w:ascii="Book Antiqua" w:hAnsi="Book Antiqua"/>
        </w:rPr>
        <w:t xml:space="preserve"> and consistent</w:t>
      </w:r>
      <w:r w:rsidRPr="009800D0">
        <w:rPr>
          <w:rFonts w:ascii="Book Antiqua" w:hAnsi="Book Antiqua"/>
        </w:rPr>
        <w:t>.</w:t>
      </w:r>
    </w:p>
    <w:p w:rsidR="00F6121B" w:rsidRPr="009800D0" w:rsidRDefault="00F6121B" w:rsidP="00CE3CB5">
      <w:pPr>
        <w:rPr>
          <w:rFonts w:ascii="Book Antiqua" w:hAnsi="Book Antiqua"/>
        </w:rPr>
      </w:pPr>
    </w:p>
    <w:p w:rsidR="00CE3CB5" w:rsidRPr="009800D0" w:rsidRDefault="00356A90" w:rsidP="00CE3CB5">
      <w:pPr>
        <w:keepNext/>
        <w:jc w:val="center"/>
        <w:rPr>
          <w:rFonts w:ascii="Book Antiqua" w:hAnsi="Book Antiqua"/>
        </w:rPr>
      </w:pPr>
      <w:r>
        <w:rPr>
          <w:rFonts w:ascii="Book Antiqua" w:hAnsi="Book Antiqua"/>
          <w:noProof/>
        </w:rPr>
        <w:drawing>
          <wp:inline distT="0" distB="0" distL="0" distR="0" wp14:anchorId="594B1E0A" wp14:editId="31CC4637">
            <wp:extent cx="5490210" cy="3324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ta gathering.emf"/>
                    <pic:cNvPicPr/>
                  </pic:nvPicPr>
                  <pic:blipFill>
                    <a:blip r:embed="rId12">
                      <a:extLst>
                        <a:ext uri="{28A0092B-C50C-407E-A947-70E740481C1C}">
                          <a14:useLocalDpi xmlns:a14="http://schemas.microsoft.com/office/drawing/2010/main" val="0"/>
                        </a:ext>
                      </a:extLst>
                    </a:blip>
                    <a:stretch>
                      <a:fillRect/>
                    </a:stretch>
                  </pic:blipFill>
                  <pic:spPr>
                    <a:xfrm>
                      <a:off x="0" y="0"/>
                      <a:ext cx="5490210" cy="3324225"/>
                    </a:xfrm>
                    <a:prstGeom prst="rect">
                      <a:avLst/>
                    </a:prstGeom>
                  </pic:spPr>
                </pic:pic>
              </a:graphicData>
            </a:graphic>
          </wp:inline>
        </w:drawing>
      </w:r>
    </w:p>
    <w:p w:rsidR="00CE3CB5" w:rsidRPr="009800D0" w:rsidRDefault="00CE3CB5" w:rsidP="00CE3CB5">
      <w:pPr>
        <w:pStyle w:val="Caption"/>
        <w:jc w:val="center"/>
        <w:rPr>
          <w:rFonts w:ascii="Book Antiqua" w:hAnsi="Book Antiqua"/>
          <w:b/>
          <w:i w:val="0"/>
          <w:iCs w:val="0"/>
          <w:color w:val="auto"/>
          <w:sz w:val="22"/>
        </w:rPr>
      </w:pPr>
      <w:r w:rsidRPr="009800D0">
        <w:rPr>
          <w:rFonts w:ascii="Book Antiqua" w:hAnsi="Book Antiqua"/>
        </w:rPr>
        <w:t xml:space="preserve">Figure </w:t>
      </w:r>
      <w:r w:rsidR="007120F1">
        <w:rPr>
          <w:rFonts w:ascii="Book Antiqua" w:hAnsi="Book Antiqua"/>
        </w:rPr>
        <w:t>3.1.2</w:t>
      </w:r>
    </w:p>
    <w:p w:rsidR="00981F06" w:rsidRDefault="00981F06">
      <w:pPr>
        <w:autoSpaceDE/>
        <w:autoSpaceDN/>
        <w:spacing w:after="0"/>
        <w:jc w:val="left"/>
        <w:rPr>
          <w:rFonts w:ascii="Book Antiqua" w:hAnsi="Book Antiqua"/>
        </w:rPr>
      </w:pPr>
      <w:r>
        <w:rPr>
          <w:rFonts w:ascii="Book Antiqua" w:hAnsi="Book Antiqua"/>
        </w:rPr>
        <w:br w:type="page"/>
      </w:r>
    </w:p>
    <w:p w:rsidR="00CE3CB5" w:rsidRPr="009800D0" w:rsidRDefault="007B61B8" w:rsidP="00CE3CB5">
      <w:pPr>
        <w:rPr>
          <w:rFonts w:ascii="Book Antiqua" w:hAnsi="Book Antiqua"/>
        </w:rPr>
      </w:pPr>
      <w:r>
        <w:rPr>
          <w:rFonts w:ascii="Book Antiqua" w:hAnsi="Book Antiqua"/>
        </w:rPr>
        <w:lastRenderedPageBreak/>
        <w:t>There are two types of data used in our research:</w:t>
      </w:r>
    </w:p>
    <w:p w:rsidR="00CE3CB5" w:rsidRPr="007B61B8" w:rsidRDefault="007B61B8" w:rsidP="00E81CB2">
      <w:pPr>
        <w:pStyle w:val="ListParagraph"/>
        <w:numPr>
          <w:ilvl w:val="0"/>
          <w:numId w:val="4"/>
        </w:numPr>
        <w:rPr>
          <w:rFonts w:ascii="Book Antiqua" w:hAnsi="Book Antiqua"/>
          <w:b/>
        </w:rPr>
      </w:pPr>
      <w:r w:rsidRPr="007B61B8">
        <w:rPr>
          <w:rFonts w:ascii="Book Antiqua" w:hAnsi="Book Antiqua"/>
          <w:b/>
        </w:rPr>
        <w:t>Primary Data:</w:t>
      </w:r>
    </w:p>
    <w:p w:rsidR="007B61B8" w:rsidRPr="00535A90" w:rsidRDefault="00535A90" w:rsidP="00E81CB2">
      <w:pPr>
        <w:pStyle w:val="ListParagraph"/>
        <w:numPr>
          <w:ilvl w:val="1"/>
          <w:numId w:val="4"/>
        </w:numPr>
        <w:rPr>
          <w:rFonts w:ascii="Book Antiqua" w:hAnsi="Book Antiqua"/>
        </w:rPr>
      </w:pPr>
      <w:r>
        <w:rPr>
          <w:rFonts w:ascii="Book Antiqua" w:hAnsi="Book Antiqua"/>
        </w:rPr>
        <w:t>Recorded v</w:t>
      </w:r>
      <w:r w:rsidR="007B61B8" w:rsidRPr="009800D0">
        <w:rPr>
          <w:rFonts w:ascii="Book Antiqua" w:hAnsi="Book Antiqua"/>
        </w:rPr>
        <w:t>ideo</w:t>
      </w:r>
      <w:r>
        <w:rPr>
          <w:rFonts w:ascii="Book Antiqua" w:hAnsi="Book Antiqua"/>
        </w:rPr>
        <w:t>s</w:t>
      </w:r>
      <w:r w:rsidR="007B61B8" w:rsidRPr="009800D0">
        <w:rPr>
          <w:rFonts w:ascii="Book Antiqua" w:hAnsi="Book Antiqua"/>
        </w:rPr>
        <w:t xml:space="preserve"> of Elder People (50 years+) Speaking</w:t>
      </w:r>
      <w:r>
        <w:rPr>
          <w:rFonts w:ascii="Book Antiqua" w:hAnsi="Book Antiqua"/>
        </w:rPr>
        <w:t xml:space="preserve"> in English and Urdu</w:t>
      </w:r>
    </w:p>
    <w:p w:rsidR="007B61B8" w:rsidRPr="007B61B8" w:rsidRDefault="00535A90" w:rsidP="00E81CB2">
      <w:pPr>
        <w:pStyle w:val="ListParagraph"/>
        <w:numPr>
          <w:ilvl w:val="1"/>
          <w:numId w:val="4"/>
        </w:numPr>
        <w:rPr>
          <w:rFonts w:ascii="Book Antiqua" w:hAnsi="Book Antiqua"/>
        </w:rPr>
      </w:pPr>
      <w:r>
        <w:rPr>
          <w:rFonts w:ascii="Book Antiqua" w:hAnsi="Book Antiqua"/>
        </w:rPr>
        <w:t>Recorded v</w:t>
      </w:r>
      <w:r w:rsidR="007B61B8" w:rsidRPr="009800D0">
        <w:rPr>
          <w:rFonts w:ascii="Book Antiqua" w:hAnsi="Book Antiqua"/>
        </w:rPr>
        <w:t>ideo</w:t>
      </w:r>
      <w:r>
        <w:rPr>
          <w:rFonts w:ascii="Book Antiqua" w:hAnsi="Book Antiqua"/>
        </w:rPr>
        <w:t>s</w:t>
      </w:r>
      <w:r w:rsidR="007B61B8" w:rsidRPr="009800D0">
        <w:rPr>
          <w:rFonts w:ascii="Book Antiqua" w:hAnsi="Book Antiqua"/>
        </w:rPr>
        <w:t xml:space="preserve"> </w:t>
      </w:r>
      <w:r w:rsidR="007B61B8">
        <w:rPr>
          <w:rFonts w:ascii="Book Antiqua" w:hAnsi="Book Antiqua"/>
        </w:rPr>
        <w:t>of Adults (20-50 years) Speaking</w:t>
      </w:r>
      <w:r>
        <w:rPr>
          <w:rFonts w:ascii="Book Antiqua" w:hAnsi="Book Antiqua"/>
        </w:rPr>
        <w:t xml:space="preserve"> in English and Urdu</w:t>
      </w:r>
    </w:p>
    <w:p w:rsidR="00CE3CB5" w:rsidRDefault="007B61B8" w:rsidP="00E81CB2">
      <w:pPr>
        <w:pStyle w:val="ListParagraph"/>
        <w:numPr>
          <w:ilvl w:val="1"/>
          <w:numId w:val="4"/>
        </w:numPr>
        <w:rPr>
          <w:rFonts w:ascii="Book Antiqua" w:hAnsi="Book Antiqua"/>
        </w:rPr>
      </w:pPr>
      <w:r>
        <w:rPr>
          <w:rFonts w:ascii="Book Antiqua" w:hAnsi="Book Antiqua"/>
        </w:rPr>
        <w:t>Audio Stories</w:t>
      </w:r>
    </w:p>
    <w:p w:rsidR="004606D9" w:rsidRPr="009800D0" w:rsidRDefault="004606D9" w:rsidP="00E81CB2">
      <w:pPr>
        <w:pStyle w:val="ListParagraph"/>
        <w:numPr>
          <w:ilvl w:val="1"/>
          <w:numId w:val="4"/>
        </w:numPr>
        <w:rPr>
          <w:rFonts w:ascii="Book Antiqua" w:hAnsi="Book Antiqua"/>
        </w:rPr>
      </w:pPr>
      <w:r>
        <w:rPr>
          <w:rFonts w:ascii="Book Antiqua" w:hAnsi="Book Antiqua"/>
        </w:rPr>
        <w:t>Audio Sentences</w:t>
      </w:r>
    </w:p>
    <w:p w:rsidR="00CE3CB5" w:rsidRDefault="007B61B8" w:rsidP="00E81CB2">
      <w:pPr>
        <w:pStyle w:val="ListParagraph"/>
        <w:numPr>
          <w:ilvl w:val="0"/>
          <w:numId w:val="4"/>
        </w:numPr>
        <w:rPr>
          <w:rFonts w:ascii="Book Antiqua" w:hAnsi="Book Antiqua"/>
          <w:b/>
        </w:rPr>
      </w:pPr>
      <w:r w:rsidRPr="007B61B8">
        <w:rPr>
          <w:rFonts w:ascii="Book Antiqua" w:hAnsi="Book Antiqua"/>
          <w:b/>
        </w:rPr>
        <w:t>Secondary data:</w:t>
      </w:r>
    </w:p>
    <w:p w:rsidR="007B61B8" w:rsidRPr="007B61B8" w:rsidRDefault="007B61B8" w:rsidP="00E81CB2">
      <w:pPr>
        <w:pStyle w:val="ListParagraph"/>
        <w:numPr>
          <w:ilvl w:val="1"/>
          <w:numId w:val="4"/>
        </w:numPr>
        <w:rPr>
          <w:rFonts w:ascii="Book Antiqua" w:hAnsi="Book Antiqua"/>
        </w:rPr>
      </w:pPr>
      <w:r w:rsidRPr="009800D0">
        <w:rPr>
          <w:rFonts w:ascii="Book Antiqua" w:hAnsi="Book Antiqua"/>
        </w:rPr>
        <w:t>Online learning resources</w:t>
      </w:r>
    </w:p>
    <w:p w:rsidR="007B61B8" w:rsidRPr="009800D0" w:rsidRDefault="007B61B8" w:rsidP="00E81CB2">
      <w:pPr>
        <w:pStyle w:val="ListParagraph"/>
        <w:numPr>
          <w:ilvl w:val="1"/>
          <w:numId w:val="4"/>
        </w:numPr>
        <w:rPr>
          <w:rFonts w:ascii="Book Antiqua" w:hAnsi="Book Antiqua"/>
        </w:rPr>
      </w:pPr>
      <w:r w:rsidRPr="009800D0">
        <w:rPr>
          <w:rFonts w:ascii="Book Antiqua" w:hAnsi="Book Antiqua"/>
        </w:rPr>
        <w:t>Entertainment videos</w:t>
      </w:r>
    </w:p>
    <w:p w:rsidR="007B61B8" w:rsidRPr="009800D0" w:rsidRDefault="007B61B8" w:rsidP="00E81CB2">
      <w:pPr>
        <w:pStyle w:val="ListParagraph"/>
        <w:numPr>
          <w:ilvl w:val="1"/>
          <w:numId w:val="4"/>
        </w:numPr>
        <w:rPr>
          <w:rFonts w:ascii="Book Antiqua" w:hAnsi="Book Antiqua"/>
        </w:rPr>
      </w:pPr>
      <w:r w:rsidRPr="009800D0">
        <w:rPr>
          <w:rFonts w:ascii="Book Antiqua" w:hAnsi="Book Antiqua"/>
        </w:rPr>
        <w:t>Video surveys</w:t>
      </w:r>
    </w:p>
    <w:p w:rsidR="007B61B8" w:rsidRPr="007B61B8" w:rsidRDefault="007B61B8" w:rsidP="007B61B8">
      <w:pPr>
        <w:pStyle w:val="ListParagraph"/>
        <w:rPr>
          <w:rFonts w:ascii="Book Antiqua" w:hAnsi="Book Antiqua"/>
          <w:b/>
        </w:rPr>
      </w:pPr>
    </w:p>
    <w:p w:rsidR="00CE3CB5" w:rsidRDefault="00BD2126" w:rsidP="00CE3CB5">
      <w:r>
        <w:t>Diversification of data was</w:t>
      </w:r>
      <w:r w:rsidR="007B61B8">
        <w:t xml:space="preserve"> necessary to make sure our solution is generic in input acceptance. Our solution can take multiple types of video/audio formats, so it was necessary to collect data in multiple video/audio formats</w:t>
      </w:r>
      <w:r>
        <w:t xml:space="preserve"> to test and verify our system.</w:t>
      </w:r>
    </w:p>
    <w:p w:rsidR="000D74C3" w:rsidRPr="009800D0" w:rsidRDefault="007B61B8" w:rsidP="000D74C3">
      <w:pPr>
        <w:rPr>
          <w:rFonts w:ascii="Book Antiqua" w:hAnsi="Book Antiqua"/>
        </w:rPr>
      </w:pPr>
      <w:r>
        <w:rPr>
          <w:rFonts w:ascii="Book Antiqua" w:hAnsi="Book Antiqua"/>
        </w:rPr>
        <w:t xml:space="preserve">Our solution can </w:t>
      </w:r>
      <w:r w:rsidR="000D74C3">
        <w:rPr>
          <w:rFonts w:ascii="Book Antiqua" w:hAnsi="Book Antiqua"/>
        </w:rPr>
        <w:t>accept two languages, English and Urdu as input, and then generate transcript based on recognized word</w:t>
      </w:r>
      <w:r w:rsidR="00BD2126">
        <w:rPr>
          <w:rFonts w:ascii="Book Antiqua" w:hAnsi="Book Antiqua"/>
        </w:rPr>
        <w:t>s. So, for accuracy, we mad</w:t>
      </w:r>
      <w:r w:rsidR="000D74C3">
        <w:rPr>
          <w:rFonts w:ascii="Book Antiqua" w:hAnsi="Book Antiqua"/>
        </w:rPr>
        <w:t xml:space="preserve">e sure that our data is valid, in terms of source language, </w:t>
      </w:r>
      <w:r w:rsidR="004A540B">
        <w:rPr>
          <w:rFonts w:ascii="Book Antiqua" w:hAnsi="Book Antiqua"/>
        </w:rPr>
        <w:t>and then we mad</w:t>
      </w:r>
      <w:r w:rsidR="000D74C3">
        <w:rPr>
          <w:rFonts w:ascii="Book Antiqua" w:hAnsi="Book Antiqua"/>
        </w:rPr>
        <w:t xml:space="preserve">e sure that our data has </w:t>
      </w:r>
      <w:r w:rsidR="000D74C3" w:rsidRPr="009800D0">
        <w:rPr>
          <w:rFonts w:ascii="Book Antiqua" w:hAnsi="Book Antiqua"/>
        </w:rPr>
        <w:t>proper pronunciation</w:t>
      </w:r>
      <w:r w:rsidR="000D74C3">
        <w:rPr>
          <w:rFonts w:ascii="Book Antiqua" w:hAnsi="Book Antiqua"/>
        </w:rPr>
        <w:t xml:space="preserve"> and phonetics</w:t>
      </w:r>
      <w:r w:rsidR="000D74C3" w:rsidRPr="009800D0">
        <w:rPr>
          <w:rFonts w:ascii="Book Antiqua" w:hAnsi="Book Antiqua"/>
        </w:rPr>
        <w:t xml:space="preserve"> of English </w:t>
      </w:r>
      <w:r w:rsidR="000D74C3">
        <w:rPr>
          <w:rFonts w:ascii="Book Antiqua" w:hAnsi="Book Antiqua"/>
        </w:rPr>
        <w:t xml:space="preserve">and Urdu </w:t>
      </w:r>
      <w:r w:rsidR="000D74C3" w:rsidRPr="009800D0">
        <w:rPr>
          <w:rFonts w:ascii="Book Antiqua" w:hAnsi="Book Antiqua"/>
        </w:rPr>
        <w:t xml:space="preserve">language. </w:t>
      </w:r>
    </w:p>
    <w:p w:rsidR="007B61B8" w:rsidRDefault="007B61B8" w:rsidP="00CE3CB5">
      <w:pPr>
        <w:rPr>
          <w:rFonts w:ascii="Book Antiqua" w:hAnsi="Book Antiqua"/>
        </w:rPr>
      </w:pPr>
    </w:p>
    <w:p w:rsidR="00CE3CB5" w:rsidRPr="009800D0" w:rsidRDefault="00CE3CB5" w:rsidP="00CE3CB5">
      <w:pPr>
        <w:rPr>
          <w:rFonts w:ascii="Book Antiqua" w:hAnsi="Book Antiqua"/>
        </w:rPr>
      </w:pPr>
      <w:r w:rsidRPr="009800D0">
        <w:rPr>
          <w:rFonts w:ascii="Book Antiqua" w:hAnsi="Book Antiqua"/>
        </w:rPr>
        <w:t>The collection</w:t>
      </w:r>
      <w:r w:rsidR="004A540B">
        <w:rPr>
          <w:rFonts w:ascii="Book Antiqua" w:hAnsi="Book Antiqua"/>
        </w:rPr>
        <w:t xml:space="preserve"> and verification</w:t>
      </w:r>
      <w:r w:rsidRPr="009800D0">
        <w:rPr>
          <w:rFonts w:ascii="Book Antiqua" w:hAnsi="Book Antiqua"/>
        </w:rPr>
        <w:t xml:space="preserve"> of data is significantly important for the system to run accurately. For this purpose, </w:t>
      </w:r>
      <w:r w:rsidR="004A540B">
        <w:rPr>
          <w:rFonts w:ascii="Book Antiqua" w:hAnsi="Book Antiqua"/>
        </w:rPr>
        <w:t>we gathered data from multiple sources</w:t>
      </w:r>
      <w:r w:rsidR="000D74C3">
        <w:rPr>
          <w:rFonts w:ascii="Book Antiqua" w:hAnsi="Book Antiqua"/>
        </w:rPr>
        <w:t>, analyzed</w:t>
      </w:r>
      <w:r w:rsidR="004A540B">
        <w:rPr>
          <w:rFonts w:ascii="Book Antiqua" w:hAnsi="Book Antiqua"/>
        </w:rPr>
        <w:t xml:space="preserve"> it</w:t>
      </w:r>
      <w:r w:rsidR="000D74C3">
        <w:rPr>
          <w:rFonts w:ascii="Book Antiqua" w:hAnsi="Book Antiqua"/>
        </w:rPr>
        <w:t xml:space="preserve"> and verified from our system</w:t>
      </w:r>
      <w:r w:rsidR="004A540B">
        <w:rPr>
          <w:rFonts w:ascii="Book Antiqua" w:hAnsi="Book Antiqua"/>
        </w:rPr>
        <w:t xml:space="preserve"> to calculate results</w:t>
      </w:r>
      <w:r w:rsidR="000D74C3">
        <w:rPr>
          <w:rFonts w:ascii="Book Antiqua" w:hAnsi="Book Antiqua"/>
        </w:rPr>
        <w:t>. After many iterations of this process we were able to gather data with accurate and consistent results.</w:t>
      </w:r>
    </w:p>
    <w:p w:rsidR="00CE3CB5" w:rsidRDefault="00BA4905" w:rsidP="00CE3CB5">
      <w:pPr>
        <w:pStyle w:val="Heading2"/>
        <w:numPr>
          <w:ilvl w:val="0"/>
          <w:numId w:val="0"/>
        </w:numPr>
        <w:ind w:left="576"/>
        <w:jc w:val="center"/>
      </w:pPr>
      <w:bookmarkStart w:id="97" w:name="_Toc512445901"/>
      <w:r>
        <w:drawing>
          <wp:inline distT="0" distB="0" distL="0" distR="0" wp14:anchorId="04AE8AFE" wp14:editId="3716F20A">
            <wp:extent cx="4795854" cy="2191594"/>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dataverify.emf"/>
                    <pic:cNvPicPr/>
                  </pic:nvPicPr>
                  <pic:blipFill>
                    <a:blip r:embed="rId13">
                      <a:extLst>
                        <a:ext uri="{28A0092B-C50C-407E-A947-70E740481C1C}">
                          <a14:useLocalDpi xmlns:a14="http://schemas.microsoft.com/office/drawing/2010/main" val="0"/>
                        </a:ext>
                      </a:extLst>
                    </a:blip>
                    <a:stretch>
                      <a:fillRect/>
                    </a:stretch>
                  </pic:blipFill>
                  <pic:spPr>
                    <a:xfrm>
                      <a:off x="0" y="0"/>
                      <a:ext cx="4795854" cy="2191594"/>
                    </a:xfrm>
                    <a:prstGeom prst="rect">
                      <a:avLst/>
                    </a:prstGeom>
                  </pic:spPr>
                </pic:pic>
              </a:graphicData>
            </a:graphic>
          </wp:inline>
        </w:drawing>
      </w:r>
      <w:bookmarkEnd w:id="97"/>
    </w:p>
    <w:p w:rsidR="00CE3CB5" w:rsidRPr="009800D0" w:rsidRDefault="00CE3CB5" w:rsidP="00CE3CB5">
      <w:pPr>
        <w:pStyle w:val="Caption"/>
        <w:jc w:val="center"/>
        <w:rPr>
          <w:rFonts w:ascii="Book Antiqua" w:hAnsi="Book Antiqua"/>
        </w:rPr>
      </w:pPr>
      <w:r>
        <w:t xml:space="preserve">Figure </w:t>
      </w:r>
      <w:r w:rsidR="007120F1">
        <w:t>3.1.3</w:t>
      </w:r>
    </w:p>
    <w:p w:rsidR="00CE3CB5" w:rsidRDefault="00CE3CB5" w:rsidP="00CE3CB5">
      <w:pPr>
        <w:rPr>
          <w:rFonts w:ascii="Book Antiqua" w:hAnsi="Book Antiqua"/>
        </w:rPr>
      </w:pPr>
    </w:p>
    <w:p w:rsidR="00CE3CB5" w:rsidRDefault="000D74C3" w:rsidP="00CE3CB5">
      <w:pPr>
        <w:rPr>
          <w:rFonts w:ascii="Book Antiqua" w:hAnsi="Book Antiqua"/>
        </w:rPr>
      </w:pPr>
      <w:r>
        <w:rPr>
          <w:rFonts w:ascii="Book Antiqua" w:hAnsi="Book Antiqua"/>
        </w:rPr>
        <w:t>Each part of this process was</w:t>
      </w:r>
      <w:r w:rsidR="00CE3CB5" w:rsidRPr="009800D0">
        <w:rPr>
          <w:rFonts w:ascii="Book Antiqua" w:hAnsi="Book Antiqua"/>
        </w:rPr>
        <w:t xml:space="preserve"> tightly observed for any exceptions that </w:t>
      </w:r>
      <w:r>
        <w:rPr>
          <w:rFonts w:ascii="Book Antiqua" w:hAnsi="Book Antiqua"/>
        </w:rPr>
        <w:t xml:space="preserve">may </w:t>
      </w:r>
      <w:r w:rsidR="00CE3CB5" w:rsidRPr="009800D0">
        <w:rPr>
          <w:rFonts w:ascii="Book Antiqua" w:hAnsi="Book Antiqua"/>
        </w:rPr>
        <w:t>arise</w:t>
      </w:r>
      <w:r>
        <w:rPr>
          <w:rFonts w:ascii="Book Antiqua" w:hAnsi="Book Antiqua"/>
        </w:rPr>
        <w:t xml:space="preserve"> and all of the </w:t>
      </w:r>
      <w:r w:rsidR="00CE3CB5" w:rsidRPr="009800D0">
        <w:rPr>
          <w:rFonts w:ascii="Book Antiqua" w:hAnsi="Book Antiqua"/>
        </w:rPr>
        <w:t xml:space="preserve">data </w:t>
      </w:r>
      <w:r w:rsidR="00641147">
        <w:rPr>
          <w:rFonts w:ascii="Book Antiqua" w:hAnsi="Book Antiqua"/>
        </w:rPr>
        <w:t>is verified before jumping to results</w:t>
      </w:r>
      <w:r w:rsidR="00CE3CB5">
        <w:rPr>
          <w:rFonts w:ascii="Book Antiqua" w:hAnsi="Book Antiqua"/>
        </w:rPr>
        <w:t>.</w:t>
      </w:r>
    </w:p>
    <w:p w:rsidR="00FE4CDC" w:rsidRPr="008D4241" w:rsidRDefault="00FE4CDC" w:rsidP="00CE3CB5"/>
    <w:p w:rsidR="00CE3CB5" w:rsidRDefault="00CE3CB5" w:rsidP="00CE3CB5">
      <w:pPr>
        <w:pStyle w:val="Heading3"/>
      </w:pPr>
      <w:bookmarkStart w:id="98" w:name="_Toc512445902"/>
      <w:r>
        <w:lastRenderedPageBreak/>
        <w:t>Prototyping Proposed System</w:t>
      </w:r>
      <w:bookmarkEnd w:id="98"/>
    </w:p>
    <w:p w:rsidR="00641147" w:rsidRDefault="00B4184C" w:rsidP="00641147">
      <w:r>
        <w:t>For implementation of our system, after careful consideration of alternatives and weighing their pros and cons, we have selected following tools and technologies:</w:t>
      </w:r>
    </w:p>
    <w:p w:rsidR="00B4184C" w:rsidRPr="00BF62BF" w:rsidRDefault="00B4184C" w:rsidP="00E81CB2">
      <w:pPr>
        <w:pStyle w:val="ListParagraph"/>
        <w:numPr>
          <w:ilvl w:val="0"/>
          <w:numId w:val="16"/>
        </w:numPr>
        <w:rPr>
          <w:b/>
        </w:rPr>
      </w:pPr>
      <w:r w:rsidRPr="00BF62BF">
        <w:rPr>
          <w:b/>
        </w:rPr>
        <w:t>C Sharp Programming Language:</w:t>
      </w:r>
      <w:r w:rsidR="00BF62BF">
        <w:t xml:space="preserve"> for implementation of our prototype</w:t>
      </w:r>
      <w:r w:rsidR="004A540B">
        <w:t>,</w:t>
      </w:r>
      <w:r w:rsidR="00BF62BF">
        <w:t xml:space="preserve"> we have s</w:t>
      </w:r>
      <w:r w:rsidR="004A540B">
        <w:t>elected C# programming language</w:t>
      </w:r>
      <w:r w:rsidR="00BF62BF">
        <w:t xml:space="preserve"> because it is widely used throughout the world for research development and prototyping. User Interface of our prototype is developed using Windows Forms</w:t>
      </w:r>
      <w:r w:rsidR="004A540B">
        <w:t xml:space="preserve"> due to their simplicity</w:t>
      </w:r>
      <w:r w:rsidR="00BF62BF">
        <w:t>.</w:t>
      </w:r>
    </w:p>
    <w:p w:rsidR="00B4184C" w:rsidRPr="00BF62BF" w:rsidRDefault="00B4184C" w:rsidP="00E81CB2">
      <w:pPr>
        <w:pStyle w:val="ListParagraph"/>
        <w:numPr>
          <w:ilvl w:val="0"/>
          <w:numId w:val="16"/>
        </w:numPr>
        <w:rPr>
          <w:b/>
        </w:rPr>
      </w:pPr>
      <w:r w:rsidRPr="00BF62BF">
        <w:rPr>
          <w:b/>
        </w:rPr>
        <w:t>MediaToolKit:</w:t>
      </w:r>
      <w:r w:rsidR="00BF62BF">
        <w:t xml:space="preserve"> we have selected this toolkit for extraction of audio from video. Due to its ability to convert multiple formats, we were able to make our system generic in its input acceptance.   </w:t>
      </w:r>
    </w:p>
    <w:p w:rsidR="00B4184C" w:rsidRPr="00BF62BF" w:rsidRDefault="00B4184C" w:rsidP="00E81CB2">
      <w:pPr>
        <w:pStyle w:val="ListParagraph"/>
        <w:numPr>
          <w:ilvl w:val="0"/>
          <w:numId w:val="16"/>
        </w:numPr>
        <w:rPr>
          <w:b/>
        </w:rPr>
      </w:pPr>
      <w:r w:rsidRPr="00BF62BF">
        <w:rPr>
          <w:b/>
        </w:rPr>
        <w:t>Google Cloud Speech API:</w:t>
      </w:r>
      <w:r w:rsidR="00BF62BF">
        <w:t xml:space="preserve"> </w:t>
      </w:r>
      <w:r w:rsidR="00E52575">
        <w:t xml:space="preserve">we used Google speech API due to its artificially intelligent </w:t>
      </w:r>
      <w:r w:rsidR="00FE5CFB">
        <w:t>recognition system. It is implemented using Deep leaning algorithms and Multilayer Neural Networks.</w:t>
      </w:r>
    </w:p>
    <w:p w:rsidR="00B4184C" w:rsidRPr="00BF62BF" w:rsidRDefault="00B4184C" w:rsidP="00E81CB2">
      <w:pPr>
        <w:pStyle w:val="ListParagraph"/>
        <w:numPr>
          <w:ilvl w:val="0"/>
          <w:numId w:val="16"/>
        </w:numPr>
        <w:rPr>
          <w:b/>
        </w:rPr>
      </w:pPr>
      <w:r w:rsidRPr="00BF62BF">
        <w:rPr>
          <w:b/>
        </w:rPr>
        <w:t>Google Cloud Translation API:</w:t>
      </w:r>
      <w:r w:rsidR="00BF62BF">
        <w:t xml:space="preserve"> </w:t>
      </w:r>
      <w:r w:rsidR="00FE5CFB">
        <w:t>google translation service allows us to translate between 80 languages. We have used this service to translate Urdu language text to English. It has superior translation accuracy and ability to retain meaning while translating one language to another in comparison with its alternatives.</w:t>
      </w:r>
    </w:p>
    <w:p w:rsidR="00DC0A7B" w:rsidRPr="00DC0A7B" w:rsidRDefault="00B4184C" w:rsidP="00E81CB2">
      <w:pPr>
        <w:pStyle w:val="ListParagraph"/>
        <w:numPr>
          <w:ilvl w:val="0"/>
          <w:numId w:val="16"/>
        </w:numPr>
        <w:rPr>
          <w:b/>
        </w:rPr>
      </w:pPr>
      <w:r w:rsidRPr="00BF62BF">
        <w:rPr>
          <w:b/>
        </w:rPr>
        <w:t>Google Cloud Natural Language API:</w:t>
      </w:r>
      <w:r w:rsidR="00BF62BF">
        <w:t xml:space="preserve"> </w:t>
      </w:r>
      <w:r w:rsidR="00DC0A7B">
        <w:t>we have used this service to extract sentences from our punctuated text. It gives us freedom to extract a lot or information from unstructured text like parts of speech tags, sentiment analysis and syntax detection. We have used this tool for syntax detection of our text.</w:t>
      </w:r>
    </w:p>
    <w:p w:rsidR="00B4184C" w:rsidRPr="00BF62BF" w:rsidRDefault="00B4184C" w:rsidP="00E81CB2">
      <w:pPr>
        <w:pStyle w:val="ListParagraph"/>
        <w:numPr>
          <w:ilvl w:val="0"/>
          <w:numId w:val="16"/>
        </w:numPr>
        <w:rPr>
          <w:b/>
        </w:rPr>
      </w:pPr>
      <w:r w:rsidRPr="00BF62BF">
        <w:rPr>
          <w:b/>
        </w:rPr>
        <w:t>Punctuator 2:</w:t>
      </w:r>
      <w:r w:rsidR="00BF62BF">
        <w:t xml:space="preserve"> </w:t>
      </w:r>
      <w:r w:rsidR="00FE5CFB">
        <w:t xml:space="preserve">recognized word stream from google speech API has no information about sentence completion, so we are using this web service to punctuate our string of recognized words. It is implemented in python using libraries like TensorFlow, Keras and Numpy and it has a statistical based </w:t>
      </w:r>
      <w:r w:rsidR="00C9317F">
        <w:t>learning model trained over 70 thousand web articles.</w:t>
      </w:r>
      <w:r w:rsidR="00FE5CFB">
        <w:t xml:space="preserve"> </w:t>
      </w:r>
    </w:p>
    <w:p w:rsidR="00B4184C" w:rsidRPr="00BF62BF" w:rsidRDefault="00B4184C" w:rsidP="00E81CB2">
      <w:pPr>
        <w:pStyle w:val="ListParagraph"/>
        <w:numPr>
          <w:ilvl w:val="0"/>
          <w:numId w:val="16"/>
        </w:numPr>
        <w:rPr>
          <w:b/>
        </w:rPr>
      </w:pPr>
      <w:r w:rsidRPr="00BF62BF">
        <w:rPr>
          <w:b/>
        </w:rPr>
        <w:t>Sax:</w:t>
      </w:r>
      <w:r w:rsidR="00BF62BF">
        <w:t xml:space="preserve"> </w:t>
      </w:r>
      <w:r w:rsidR="00C9317F">
        <w:t>to split our source audio file into multiple smaller wave files, so that Google Speech API can accept it (See section 3.3.1), we have used this command line tool due to its ability to separate audio file using silence detection.</w:t>
      </w:r>
    </w:p>
    <w:p w:rsidR="00FE4CDC" w:rsidRDefault="00FE4CDC" w:rsidP="00CE3CB5">
      <w:pPr>
        <w:autoSpaceDE/>
        <w:autoSpaceDN/>
        <w:spacing w:after="0"/>
        <w:jc w:val="left"/>
        <w:rPr>
          <w:rFonts w:ascii="Book Antiqua" w:hAnsi="Book Antiqua"/>
        </w:rPr>
      </w:pPr>
    </w:p>
    <w:p w:rsidR="00B4184C" w:rsidRDefault="00B4184C" w:rsidP="00CE3CB5">
      <w:pPr>
        <w:autoSpaceDE/>
        <w:autoSpaceDN/>
        <w:spacing w:after="0"/>
        <w:jc w:val="left"/>
        <w:rPr>
          <w:rFonts w:ascii="Book Antiqua" w:hAnsi="Book Antiqua"/>
        </w:rPr>
      </w:pPr>
      <w:r>
        <w:rPr>
          <w:rFonts w:ascii="Book Antiqua" w:hAnsi="Book Antiqua"/>
        </w:rPr>
        <w:t>Some alternatives to our selected tools and technologies are:</w:t>
      </w:r>
    </w:p>
    <w:p w:rsidR="004E16E2" w:rsidRDefault="004E16E2" w:rsidP="00CE3CB5">
      <w:pPr>
        <w:autoSpaceDE/>
        <w:autoSpaceDN/>
        <w:spacing w:after="0"/>
        <w:jc w:val="left"/>
        <w:rPr>
          <w:rFonts w:ascii="Book Antiqua" w:hAnsi="Book Antiqua"/>
        </w:rPr>
      </w:pPr>
    </w:p>
    <w:tbl>
      <w:tblPr>
        <w:tblStyle w:val="GridTable1Light-Accent1"/>
        <w:tblW w:w="0" w:type="auto"/>
        <w:tblLook w:val="04A0" w:firstRow="1" w:lastRow="0" w:firstColumn="1" w:lastColumn="0" w:noHBand="0" w:noVBand="1"/>
      </w:tblPr>
      <w:tblGrid>
        <w:gridCol w:w="4308"/>
        <w:gridCol w:w="4308"/>
      </w:tblGrid>
      <w:tr w:rsidR="004E16E2" w:rsidRPr="004E16E2" w:rsidTr="00C931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8" w:type="dxa"/>
            <w:tcBorders>
              <w:top w:val="single" w:sz="18" w:space="0" w:color="9CC2E5" w:themeColor="accent1" w:themeTint="99"/>
              <w:left w:val="single" w:sz="12" w:space="0" w:color="9CC2E5" w:themeColor="accent1" w:themeTint="99"/>
              <w:bottom w:val="single" w:sz="24" w:space="0" w:color="9CC2E5" w:themeColor="accent1" w:themeTint="99"/>
            </w:tcBorders>
          </w:tcPr>
          <w:p w:rsidR="00C9317F" w:rsidRPr="004E16E2" w:rsidRDefault="004E16E2" w:rsidP="004E16E2">
            <w:pPr>
              <w:tabs>
                <w:tab w:val="left" w:pos="2635"/>
              </w:tabs>
              <w:autoSpaceDE/>
              <w:autoSpaceDN/>
              <w:spacing w:after="0"/>
              <w:jc w:val="left"/>
              <w:rPr>
                <w:rFonts w:ascii="Book Antiqua" w:hAnsi="Book Antiqua"/>
                <w:color w:val="2E74B5" w:themeColor="accent1" w:themeShade="BF"/>
              </w:rPr>
            </w:pPr>
            <w:r w:rsidRPr="004E16E2">
              <w:rPr>
                <w:rFonts w:ascii="Book Antiqua" w:hAnsi="Book Antiqua"/>
                <w:color w:val="2E74B5" w:themeColor="accent1" w:themeShade="BF"/>
              </w:rPr>
              <w:t>Selected Tools &amp; Technologies</w:t>
            </w:r>
          </w:p>
        </w:tc>
        <w:tc>
          <w:tcPr>
            <w:tcW w:w="4318" w:type="dxa"/>
            <w:tcBorders>
              <w:top w:val="single" w:sz="18" w:space="0" w:color="9CC2E5" w:themeColor="accent1" w:themeTint="99"/>
              <w:bottom w:val="single" w:sz="24" w:space="0" w:color="9CC2E5" w:themeColor="accent1" w:themeTint="99"/>
              <w:right w:val="single" w:sz="12" w:space="0" w:color="9CC2E5" w:themeColor="accent1" w:themeTint="99"/>
            </w:tcBorders>
          </w:tcPr>
          <w:p w:rsidR="00C9317F" w:rsidRPr="004E16E2" w:rsidRDefault="004E16E2" w:rsidP="004E16E2">
            <w:pPr>
              <w:autoSpaceDE/>
              <w:autoSpaceDN/>
              <w:spacing w:after="0"/>
              <w:jc w:val="left"/>
              <w:cnfStyle w:val="100000000000" w:firstRow="1" w:lastRow="0" w:firstColumn="0" w:lastColumn="0" w:oddVBand="0" w:evenVBand="0" w:oddHBand="0" w:evenHBand="0" w:firstRowFirstColumn="0" w:firstRowLastColumn="0" w:lastRowFirstColumn="0" w:lastRowLastColumn="0"/>
              <w:rPr>
                <w:rFonts w:ascii="Book Antiqua" w:hAnsi="Book Antiqua"/>
                <w:color w:val="2E74B5" w:themeColor="accent1" w:themeShade="BF"/>
              </w:rPr>
            </w:pPr>
            <w:r w:rsidRPr="004E16E2">
              <w:rPr>
                <w:rFonts w:ascii="Book Antiqua" w:hAnsi="Book Antiqua"/>
                <w:color w:val="2E74B5" w:themeColor="accent1" w:themeShade="BF"/>
              </w:rPr>
              <w:t>Alternative Tools &amp; Technologies</w:t>
            </w:r>
          </w:p>
        </w:tc>
      </w:tr>
      <w:tr w:rsidR="00C9317F" w:rsidTr="00C9317F">
        <w:tc>
          <w:tcPr>
            <w:cnfStyle w:val="001000000000" w:firstRow="0" w:lastRow="0" w:firstColumn="1" w:lastColumn="0" w:oddVBand="0" w:evenVBand="0" w:oddHBand="0" w:evenHBand="0" w:firstRowFirstColumn="0" w:firstRowLastColumn="0" w:lastRowFirstColumn="0" w:lastRowLastColumn="0"/>
            <w:tcW w:w="4318" w:type="dxa"/>
            <w:tcBorders>
              <w:top w:val="single" w:sz="24" w:space="0" w:color="9CC2E5" w:themeColor="accent1" w:themeTint="99"/>
              <w:left w:val="single" w:sz="12" w:space="0" w:color="9CC2E5" w:themeColor="accent1" w:themeTint="99"/>
              <w:bottom w:val="single" w:sz="12" w:space="0" w:color="9CC2E5" w:themeColor="accent1" w:themeTint="99"/>
            </w:tcBorders>
          </w:tcPr>
          <w:p w:rsidR="00C9317F" w:rsidRDefault="00C9317F" w:rsidP="00CE3CB5">
            <w:pPr>
              <w:autoSpaceDE/>
              <w:autoSpaceDN/>
              <w:spacing w:after="0"/>
              <w:jc w:val="left"/>
              <w:rPr>
                <w:rFonts w:ascii="Book Antiqua" w:hAnsi="Book Antiqua"/>
              </w:rPr>
            </w:pPr>
            <w:r>
              <w:rPr>
                <w:rFonts w:ascii="Book Antiqua" w:hAnsi="Book Antiqua"/>
              </w:rPr>
              <w:t>C# Programming Language</w:t>
            </w:r>
          </w:p>
        </w:tc>
        <w:tc>
          <w:tcPr>
            <w:tcW w:w="4318" w:type="dxa"/>
            <w:tcBorders>
              <w:top w:val="single" w:sz="24" w:space="0" w:color="9CC2E5" w:themeColor="accent1" w:themeTint="99"/>
              <w:bottom w:val="single" w:sz="12" w:space="0" w:color="9CC2E5" w:themeColor="accent1" w:themeTint="99"/>
              <w:right w:val="single" w:sz="12" w:space="0" w:color="9CC2E5" w:themeColor="accent1" w:themeTint="99"/>
            </w:tcBorders>
          </w:tcPr>
          <w:p w:rsidR="004E16E2" w:rsidRDefault="004E16E2" w:rsidP="004E16E2">
            <w:pPr>
              <w:autoSpaceDE/>
              <w:autoSpaceDN/>
              <w:spacing w:after="0"/>
              <w:jc w:val="left"/>
              <w:cnfStyle w:val="000000000000" w:firstRow="0" w:lastRow="0" w:firstColumn="0" w:lastColumn="0" w:oddVBand="0" w:evenVBand="0" w:oddHBand="0" w:evenHBand="0" w:firstRowFirstColumn="0" w:firstRowLastColumn="0" w:lastRowFirstColumn="0" w:lastRowLastColumn="0"/>
              <w:rPr>
                <w:rFonts w:ascii="Book Antiqua" w:hAnsi="Book Antiqua"/>
              </w:rPr>
            </w:pPr>
            <w:r>
              <w:rPr>
                <w:rFonts w:ascii="Book Antiqua" w:hAnsi="Book Antiqua"/>
              </w:rPr>
              <w:t>JAVA Programming Language</w:t>
            </w:r>
          </w:p>
        </w:tc>
      </w:tr>
      <w:tr w:rsidR="00C9317F" w:rsidTr="00C9317F">
        <w:tc>
          <w:tcPr>
            <w:cnfStyle w:val="001000000000" w:firstRow="0" w:lastRow="0" w:firstColumn="1" w:lastColumn="0" w:oddVBand="0" w:evenVBand="0" w:oddHBand="0" w:evenHBand="0" w:firstRowFirstColumn="0" w:firstRowLastColumn="0" w:lastRowFirstColumn="0" w:lastRowLastColumn="0"/>
            <w:tcW w:w="4318" w:type="dxa"/>
            <w:tcBorders>
              <w:top w:val="single" w:sz="12" w:space="0" w:color="9CC2E5" w:themeColor="accent1" w:themeTint="99"/>
              <w:left w:val="single" w:sz="12" w:space="0" w:color="9CC2E5" w:themeColor="accent1" w:themeTint="99"/>
              <w:bottom w:val="single" w:sz="12" w:space="0" w:color="9CC2E5" w:themeColor="accent1" w:themeTint="99"/>
            </w:tcBorders>
          </w:tcPr>
          <w:p w:rsidR="00C9317F" w:rsidRDefault="00C9317F" w:rsidP="00CE3CB5">
            <w:pPr>
              <w:autoSpaceDE/>
              <w:autoSpaceDN/>
              <w:spacing w:after="0"/>
              <w:jc w:val="left"/>
              <w:rPr>
                <w:rFonts w:ascii="Book Antiqua" w:hAnsi="Book Antiqua"/>
              </w:rPr>
            </w:pPr>
            <w:r>
              <w:rPr>
                <w:rFonts w:ascii="Book Antiqua" w:hAnsi="Book Antiqua"/>
              </w:rPr>
              <w:t>MediaToolKit</w:t>
            </w:r>
          </w:p>
        </w:tc>
        <w:tc>
          <w:tcPr>
            <w:tcW w:w="4318" w:type="dxa"/>
            <w:tcBorders>
              <w:top w:val="single" w:sz="12" w:space="0" w:color="9CC2E5" w:themeColor="accent1" w:themeTint="99"/>
              <w:bottom w:val="single" w:sz="12" w:space="0" w:color="9CC2E5" w:themeColor="accent1" w:themeTint="99"/>
              <w:right w:val="single" w:sz="12" w:space="0" w:color="9CC2E5" w:themeColor="accent1" w:themeTint="99"/>
            </w:tcBorders>
          </w:tcPr>
          <w:p w:rsidR="00C9317F" w:rsidRDefault="004E16E2" w:rsidP="00CE3CB5">
            <w:pPr>
              <w:autoSpaceDE/>
              <w:autoSpaceDN/>
              <w:spacing w:after="0"/>
              <w:jc w:val="left"/>
              <w:cnfStyle w:val="000000000000" w:firstRow="0" w:lastRow="0" w:firstColumn="0" w:lastColumn="0" w:oddVBand="0" w:evenVBand="0" w:oddHBand="0" w:evenHBand="0" w:firstRowFirstColumn="0" w:firstRowLastColumn="0" w:lastRowFirstColumn="0" w:lastRowLastColumn="0"/>
              <w:rPr>
                <w:rFonts w:ascii="Book Antiqua" w:hAnsi="Book Antiqua"/>
              </w:rPr>
            </w:pPr>
            <w:r>
              <w:rPr>
                <w:rFonts w:ascii="Book Antiqua" w:hAnsi="Book Antiqua"/>
              </w:rPr>
              <w:t>MultimediaSoft .net package</w:t>
            </w:r>
          </w:p>
          <w:p w:rsidR="004E16E2" w:rsidRDefault="004E16E2" w:rsidP="00CE3CB5">
            <w:pPr>
              <w:autoSpaceDE/>
              <w:autoSpaceDN/>
              <w:spacing w:after="0"/>
              <w:jc w:val="left"/>
              <w:cnfStyle w:val="000000000000" w:firstRow="0" w:lastRow="0" w:firstColumn="0" w:lastColumn="0" w:oddVBand="0" w:evenVBand="0" w:oddHBand="0" w:evenHBand="0" w:firstRowFirstColumn="0" w:firstRowLastColumn="0" w:lastRowFirstColumn="0" w:lastRowLastColumn="0"/>
              <w:rPr>
                <w:rFonts w:ascii="Book Antiqua" w:hAnsi="Book Antiqua"/>
              </w:rPr>
            </w:pPr>
            <w:r>
              <w:rPr>
                <w:rFonts w:ascii="Book Antiqua" w:hAnsi="Book Antiqua"/>
              </w:rPr>
              <w:t>Conversion.Net package</w:t>
            </w:r>
          </w:p>
        </w:tc>
      </w:tr>
      <w:tr w:rsidR="00C9317F" w:rsidTr="00C9317F">
        <w:tc>
          <w:tcPr>
            <w:cnfStyle w:val="001000000000" w:firstRow="0" w:lastRow="0" w:firstColumn="1" w:lastColumn="0" w:oddVBand="0" w:evenVBand="0" w:oddHBand="0" w:evenHBand="0" w:firstRowFirstColumn="0" w:firstRowLastColumn="0" w:lastRowFirstColumn="0" w:lastRowLastColumn="0"/>
            <w:tcW w:w="4318" w:type="dxa"/>
            <w:tcBorders>
              <w:top w:val="single" w:sz="12" w:space="0" w:color="9CC2E5" w:themeColor="accent1" w:themeTint="99"/>
              <w:left w:val="single" w:sz="12" w:space="0" w:color="9CC2E5" w:themeColor="accent1" w:themeTint="99"/>
              <w:bottom w:val="single" w:sz="12" w:space="0" w:color="9CC2E5" w:themeColor="accent1" w:themeTint="99"/>
            </w:tcBorders>
          </w:tcPr>
          <w:p w:rsidR="00C9317F" w:rsidRDefault="00C9317F" w:rsidP="00CE3CB5">
            <w:pPr>
              <w:autoSpaceDE/>
              <w:autoSpaceDN/>
              <w:spacing w:after="0"/>
              <w:jc w:val="left"/>
              <w:rPr>
                <w:rFonts w:ascii="Book Antiqua" w:hAnsi="Book Antiqua"/>
              </w:rPr>
            </w:pPr>
            <w:r>
              <w:rPr>
                <w:rFonts w:ascii="Book Antiqua" w:hAnsi="Book Antiqua"/>
              </w:rPr>
              <w:t>Google Cloud Speech API</w:t>
            </w:r>
          </w:p>
        </w:tc>
        <w:tc>
          <w:tcPr>
            <w:tcW w:w="4318" w:type="dxa"/>
            <w:tcBorders>
              <w:top w:val="single" w:sz="12" w:space="0" w:color="9CC2E5" w:themeColor="accent1" w:themeTint="99"/>
              <w:bottom w:val="single" w:sz="12" w:space="0" w:color="9CC2E5" w:themeColor="accent1" w:themeTint="99"/>
              <w:right w:val="single" w:sz="12" w:space="0" w:color="9CC2E5" w:themeColor="accent1" w:themeTint="99"/>
            </w:tcBorders>
          </w:tcPr>
          <w:p w:rsidR="00C9317F" w:rsidRDefault="004E16E2" w:rsidP="00CE3CB5">
            <w:pPr>
              <w:autoSpaceDE/>
              <w:autoSpaceDN/>
              <w:spacing w:after="0"/>
              <w:jc w:val="left"/>
              <w:cnfStyle w:val="000000000000" w:firstRow="0" w:lastRow="0" w:firstColumn="0" w:lastColumn="0" w:oddVBand="0" w:evenVBand="0" w:oddHBand="0" w:evenHBand="0" w:firstRowFirstColumn="0" w:firstRowLastColumn="0" w:lastRowFirstColumn="0" w:lastRowLastColumn="0"/>
              <w:rPr>
                <w:rFonts w:ascii="Book Antiqua" w:hAnsi="Book Antiqua"/>
              </w:rPr>
            </w:pPr>
            <w:r>
              <w:rPr>
                <w:rFonts w:ascii="Book Antiqua" w:hAnsi="Book Antiqua"/>
              </w:rPr>
              <w:t>Microsoft Bling Speech API</w:t>
            </w:r>
          </w:p>
          <w:p w:rsidR="004E16E2" w:rsidRDefault="004E16E2" w:rsidP="00CE3CB5">
            <w:pPr>
              <w:autoSpaceDE/>
              <w:autoSpaceDN/>
              <w:spacing w:after="0"/>
              <w:jc w:val="left"/>
              <w:cnfStyle w:val="000000000000" w:firstRow="0" w:lastRow="0" w:firstColumn="0" w:lastColumn="0" w:oddVBand="0" w:evenVBand="0" w:oddHBand="0" w:evenHBand="0" w:firstRowFirstColumn="0" w:firstRowLastColumn="0" w:lastRowFirstColumn="0" w:lastRowLastColumn="0"/>
              <w:rPr>
                <w:rFonts w:ascii="Book Antiqua" w:hAnsi="Book Antiqua"/>
              </w:rPr>
            </w:pPr>
            <w:r>
              <w:rPr>
                <w:rFonts w:ascii="Book Antiqua" w:hAnsi="Book Antiqua"/>
              </w:rPr>
              <w:t xml:space="preserve">Microsoft Audio </w:t>
            </w:r>
            <w:r w:rsidR="00DC0A7B">
              <w:rPr>
                <w:rFonts w:ascii="Book Antiqua" w:hAnsi="Book Antiqua"/>
              </w:rPr>
              <w:t>Recognition</w:t>
            </w:r>
            <w:r>
              <w:rPr>
                <w:rFonts w:ascii="Book Antiqua" w:hAnsi="Book Antiqua"/>
              </w:rPr>
              <w:t xml:space="preserve"> Engine</w:t>
            </w:r>
          </w:p>
          <w:p w:rsidR="00DC0A7B" w:rsidRDefault="00DC0A7B" w:rsidP="00CE3CB5">
            <w:pPr>
              <w:autoSpaceDE/>
              <w:autoSpaceDN/>
              <w:spacing w:after="0"/>
              <w:jc w:val="left"/>
              <w:cnfStyle w:val="000000000000" w:firstRow="0" w:lastRow="0" w:firstColumn="0" w:lastColumn="0" w:oddVBand="0" w:evenVBand="0" w:oddHBand="0" w:evenHBand="0" w:firstRowFirstColumn="0" w:firstRowLastColumn="0" w:lastRowFirstColumn="0" w:lastRowLastColumn="0"/>
              <w:rPr>
                <w:rFonts w:ascii="Book Antiqua" w:hAnsi="Book Antiqua"/>
              </w:rPr>
            </w:pPr>
            <w:r>
              <w:rPr>
                <w:rFonts w:ascii="Book Antiqua" w:hAnsi="Book Antiqua"/>
              </w:rPr>
              <w:t>Speechmatics Speech Recognition</w:t>
            </w:r>
          </w:p>
        </w:tc>
      </w:tr>
      <w:tr w:rsidR="00C9317F" w:rsidTr="00C9317F">
        <w:tc>
          <w:tcPr>
            <w:cnfStyle w:val="001000000000" w:firstRow="0" w:lastRow="0" w:firstColumn="1" w:lastColumn="0" w:oddVBand="0" w:evenVBand="0" w:oddHBand="0" w:evenHBand="0" w:firstRowFirstColumn="0" w:firstRowLastColumn="0" w:lastRowFirstColumn="0" w:lastRowLastColumn="0"/>
            <w:tcW w:w="4318" w:type="dxa"/>
            <w:tcBorders>
              <w:top w:val="single" w:sz="12" w:space="0" w:color="9CC2E5" w:themeColor="accent1" w:themeTint="99"/>
              <w:left w:val="single" w:sz="12" w:space="0" w:color="9CC2E5" w:themeColor="accent1" w:themeTint="99"/>
              <w:bottom w:val="single" w:sz="12" w:space="0" w:color="9CC2E5" w:themeColor="accent1" w:themeTint="99"/>
            </w:tcBorders>
          </w:tcPr>
          <w:p w:rsidR="00C9317F" w:rsidRDefault="00C9317F" w:rsidP="00C9317F">
            <w:pPr>
              <w:autoSpaceDE/>
              <w:autoSpaceDN/>
              <w:spacing w:after="0"/>
              <w:jc w:val="left"/>
              <w:rPr>
                <w:rFonts w:ascii="Book Antiqua" w:hAnsi="Book Antiqua"/>
              </w:rPr>
            </w:pPr>
            <w:r>
              <w:rPr>
                <w:rFonts w:ascii="Book Antiqua" w:hAnsi="Book Antiqua"/>
              </w:rPr>
              <w:t>Google Cloud Translation API</w:t>
            </w:r>
          </w:p>
        </w:tc>
        <w:tc>
          <w:tcPr>
            <w:tcW w:w="4318" w:type="dxa"/>
            <w:tcBorders>
              <w:top w:val="single" w:sz="12" w:space="0" w:color="9CC2E5" w:themeColor="accent1" w:themeTint="99"/>
              <w:bottom w:val="single" w:sz="12" w:space="0" w:color="9CC2E5" w:themeColor="accent1" w:themeTint="99"/>
              <w:right w:val="single" w:sz="12" w:space="0" w:color="9CC2E5" w:themeColor="accent1" w:themeTint="99"/>
            </w:tcBorders>
          </w:tcPr>
          <w:p w:rsidR="00C9317F" w:rsidRDefault="00DC0A7B" w:rsidP="00CE3CB5">
            <w:pPr>
              <w:autoSpaceDE/>
              <w:autoSpaceDN/>
              <w:spacing w:after="0"/>
              <w:jc w:val="left"/>
              <w:cnfStyle w:val="000000000000" w:firstRow="0" w:lastRow="0" w:firstColumn="0" w:lastColumn="0" w:oddVBand="0" w:evenVBand="0" w:oddHBand="0" w:evenHBand="0" w:firstRowFirstColumn="0" w:firstRowLastColumn="0" w:lastRowFirstColumn="0" w:lastRowLastColumn="0"/>
              <w:rPr>
                <w:rFonts w:ascii="Book Antiqua" w:hAnsi="Book Antiqua"/>
              </w:rPr>
            </w:pPr>
            <w:r>
              <w:rPr>
                <w:rFonts w:ascii="Book Antiqua" w:hAnsi="Book Antiqua"/>
              </w:rPr>
              <w:t>Microsoft Translator API</w:t>
            </w:r>
          </w:p>
          <w:p w:rsidR="00DC0A7B" w:rsidRDefault="00DC0A7B" w:rsidP="00CE3CB5">
            <w:pPr>
              <w:autoSpaceDE/>
              <w:autoSpaceDN/>
              <w:spacing w:after="0"/>
              <w:jc w:val="left"/>
              <w:cnfStyle w:val="000000000000" w:firstRow="0" w:lastRow="0" w:firstColumn="0" w:lastColumn="0" w:oddVBand="0" w:evenVBand="0" w:oddHBand="0" w:evenHBand="0" w:firstRowFirstColumn="0" w:firstRowLastColumn="0" w:lastRowFirstColumn="0" w:lastRowLastColumn="0"/>
              <w:rPr>
                <w:rFonts w:ascii="Book Antiqua" w:hAnsi="Book Antiqua"/>
              </w:rPr>
            </w:pPr>
            <w:r>
              <w:rPr>
                <w:rFonts w:ascii="Book Antiqua" w:hAnsi="Book Antiqua"/>
              </w:rPr>
              <w:t>Unbabel Translation API</w:t>
            </w:r>
          </w:p>
        </w:tc>
      </w:tr>
      <w:tr w:rsidR="00C9317F" w:rsidTr="00C9317F">
        <w:tc>
          <w:tcPr>
            <w:cnfStyle w:val="001000000000" w:firstRow="0" w:lastRow="0" w:firstColumn="1" w:lastColumn="0" w:oddVBand="0" w:evenVBand="0" w:oddHBand="0" w:evenHBand="0" w:firstRowFirstColumn="0" w:firstRowLastColumn="0" w:lastRowFirstColumn="0" w:lastRowLastColumn="0"/>
            <w:tcW w:w="4318" w:type="dxa"/>
            <w:tcBorders>
              <w:top w:val="single" w:sz="12" w:space="0" w:color="9CC2E5" w:themeColor="accent1" w:themeTint="99"/>
              <w:left w:val="single" w:sz="12" w:space="0" w:color="9CC2E5" w:themeColor="accent1" w:themeTint="99"/>
              <w:bottom w:val="single" w:sz="12" w:space="0" w:color="9CC2E5" w:themeColor="accent1" w:themeTint="99"/>
            </w:tcBorders>
          </w:tcPr>
          <w:p w:rsidR="00C9317F" w:rsidRDefault="00C9317F" w:rsidP="00C9317F">
            <w:pPr>
              <w:autoSpaceDE/>
              <w:autoSpaceDN/>
              <w:spacing w:after="0"/>
              <w:jc w:val="left"/>
              <w:rPr>
                <w:rFonts w:ascii="Book Antiqua" w:hAnsi="Book Antiqua"/>
              </w:rPr>
            </w:pPr>
            <w:r>
              <w:rPr>
                <w:rFonts w:ascii="Book Antiqua" w:hAnsi="Book Antiqua"/>
              </w:rPr>
              <w:t>Google Cloud Natural Language API</w:t>
            </w:r>
          </w:p>
        </w:tc>
        <w:tc>
          <w:tcPr>
            <w:tcW w:w="4318" w:type="dxa"/>
            <w:tcBorders>
              <w:top w:val="single" w:sz="12" w:space="0" w:color="9CC2E5" w:themeColor="accent1" w:themeTint="99"/>
              <w:bottom w:val="single" w:sz="12" w:space="0" w:color="9CC2E5" w:themeColor="accent1" w:themeTint="99"/>
              <w:right w:val="single" w:sz="12" w:space="0" w:color="9CC2E5" w:themeColor="accent1" w:themeTint="99"/>
            </w:tcBorders>
          </w:tcPr>
          <w:p w:rsidR="00C9317F" w:rsidRDefault="00DC0A7B" w:rsidP="00CE3CB5">
            <w:pPr>
              <w:autoSpaceDE/>
              <w:autoSpaceDN/>
              <w:spacing w:after="0"/>
              <w:jc w:val="left"/>
              <w:cnfStyle w:val="000000000000" w:firstRow="0" w:lastRow="0" w:firstColumn="0" w:lastColumn="0" w:oddVBand="0" w:evenVBand="0" w:oddHBand="0" w:evenHBand="0" w:firstRowFirstColumn="0" w:firstRowLastColumn="0" w:lastRowFirstColumn="0" w:lastRowLastColumn="0"/>
              <w:rPr>
                <w:rFonts w:ascii="Book Antiqua" w:hAnsi="Book Antiqua"/>
              </w:rPr>
            </w:pPr>
            <w:r>
              <w:rPr>
                <w:rFonts w:ascii="Book Antiqua" w:hAnsi="Book Antiqua"/>
              </w:rPr>
              <w:t>Stanford Natural Language API</w:t>
            </w:r>
          </w:p>
          <w:p w:rsidR="00DC0A7B" w:rsidRDefault="00DC0A7B" w:rsidP="00CE3CB5">
            <w:pPr>
              <w:autoSpaceDE/>
              <w:autoSpaceDN/>
              <w:spacing w:after="0"/>
              <w:jc w:val="left"/>
              <w:cnfStyle w:val="000000000000" w:firstRow="0" w:lastRow="0" w:firstColumn="0" w:lastColumn="0" w:oddVBand="0" w:evenVBand="0" w:oddHBand="0" w:evenHBand="0" w:firstRowFirstColumn="0" w:firstRowLastColumn="0" w:lastRowFirstColumn="0" w:lastRowLastColumn="0"/>
              <w:rPr>
                <w:rFonts w:ascii="Book Antiqua" w:hAnsi="Book Antiqua"/>
              </w:rPr>
            </w:pPr>
            <w:r>
              <w:rPr>
                <w:rFonts w:ascii="Book Antiqua" w:hAnsi="Book Antiqua"/>
              </w:rPr>
              <w:t xml:space="preserve">IBM Watson Natural Language API </w:t>
            </w:r>
          </w:p>
        </w:tc>
      </w:tr>
      <w:tr w:rsidR="004E16E2" w:rsidTr="00C9317F">
        <w:tc>
          <w:tcPr>
            <w:cnfStyle w:val="001000000000" w:firstRow="0" w:lastRow="0" w:firstColumn="1" w:lastColumn="0" w:oddVBand="0" w:evenVBand="0" w:oddHBand="0" w:evenHBand="0" w:firstRowFirstColumn="0" w:firstRowLastColumn="0" w:lastRowFirstColumn="0" w:lastRowLastColumn="0"/>
            <w:tcW w:w="4318" w:type="dxa"/>
            <w:tcBorders>
              <w:top w:val="single" w:sz="12" w:space="0" w:color="9CC2E5" w:themeColor="accent1" w:themeTint="99"/>
              <w:left w:val="single" w:sz="12" w:space="0" w:color="9CC2E5" w:themeColor="accent1" w:themeTint="99"/>
              <w:bottom w:val="single" w:sz="12" w:space="0" w:color="9CC2E5" w:themeColor="accent1" w:themeTint="99"/>
            </w:tcBorders>
          </w:tcPr>
          <w:p w:rsidR="004E16E2" w:rsidRDefault="004E16E2" w:rsidP="00C9317F">
            <w:pPr>
              <w:autoSpaceDE/>
              <w:autoSpaceDN/>
              <w:spacing w:after="0"/>
              <w:jc w:val="left"/>
              <w:rPr>
                <w:rFonts w:ascii="Book Antiqua" w:hAnsi="Book Antiqua"/>
              </w:rPr>
            </w:pPr>
            <w:r>
              <w:rPr>
                <w:rFonts w:ascii="Book Antiqua" w:hAnsi="Book Antiqua"/>
              </w:rPr>
              <w:t>Punctuator 2</w:t>
            </w:r>
          </w:p>
        </w:tc>
        <w:tc>
          <w:tcPr>
            <w:tcW w:w="4318" w:type="dxa"/>
            <w:tcBorders>
              <w:top w:val="single" w:sz="12" w:space="0" w:color="9CC2E5" w:themeColor="accent1" w:themeTint="99"/>
              <w:bottom w:val="single" w:sz="12" w:space="0" w:color="9CC2E5" w:themeColor="accent1" w:themeTint="99"/>
              <w:right w:val="single" w:sz="12" w:space="0" w:color="9CC2E5" w:themeColor="accent1" w:themeTint="99"/>
            </w:tcBorders>
          </w:tcPr>
          <w:p w:rsidR="004E16E2" w:rsidRDefault="00DC0A7B" w:rsidP="00CE3CB5">
            <w:pPr>
              <w:autoSpaceDE/>
              <w:autoSpaceDN/>
              <w:spacing w:after="0"/>
              <w:jc w:val="left"/>
              <w:cnfStyle w:val="000000000000" w:firstRow="0" w:lastRow="0" w:firstColumn="0" w:lastColumn="0" w:oddVBand="0" w:evenVBand="0" w:oddHBand="0" w:evenHBand="0" w:firstRowFirstColumn="0" w:firstRowLastColumn="0" w:lastRowFirstColumn="0" w:lastRowLastColumn="0"/>
              <w:rPr>
                <w:rFonts w:ascii="Book Antiqua" w:hAnsi="Book Antiqua"/>
              </w:rPr>
            </w:pPr>
            <w:r>
              <w:rPr>
                <w:rFonts w:ascii="Book Antiqua" w:hAnsi="Book Antiqua"/>
              </w:rPr>
              <w:t>Keras Punctuator</w:t>
            </w:r>
          </w:p>
        </w:tc>
      </w:tr>
    </w:tbl>
    <w:p w:rsidR="00B4184C" w:rsidRDefault="00B4184C" w:rsidP="00CE3CB5">
      <w:pPr>
        <w:autoSpaceDE/>
        <w:autoSpaceDN/>
        <w:spacing w:after="0"/>
        <w:jc w:val="left"/>
        <w:rPr>
          <w:rFonts w:ascii="Book Antiqua" w:hAnsi="Book Antiqua"/>
        </w:rPr>
      </w:pPr>
    </w:p>
    <w:p w:rsidR="00981F06" w:rsidRDefault="00981F06">
      <w:pPr>
        <w:autoSpaceDE/>
        <w:autoSpaceDN/>
        <w:spacing w:after="0"/>
        <w:jc w:val="left"/>
        <w:rPr>
          <w:rFonts w:ascii="Book Antiqua" w:hAnsi="Book Antiqua"/>
        </w:rPr>
      </w:pPr>
      <w:r>
        <w:rPr>
          <w:rFonts w:ascii="Book Antiqua" w:hAnsi="Book Antiqua"/>
        </w:rPr>
        <w:br w:type="page"/>
      </w:r>
    </w:p>
    <w:p w:rsidR="00CE3CB5" w:rsidRDefault="00FE4CDC" w:rsidP="007C5E0F">
      <w:pPr>
        <w:autoSpaceDE/>
        <w:autoSpaceDN/>
        <w:spacing w:after="0"/>
        <w:jc w:val="left"/>
        <w:rPr>
          <w:rFonts w:ascii="Book Antiqua" w:hAnsi="Book Antiqua"/>
        </w:rPr>
      </w:pPr>
      <w:r>
        <w:rPr>
          <w:rFonts w:ascii="Book Antiqua" w:hAnsi="Book Antiqua"/>
        </w:rPr>
        <w:lastRenderedPageBreak/>
        <w:t>The architecture design of our prototype</w:t>
      </w:r>
      <w:r w:rsidR="00CE3CB5" w:rsidRPr="00402AE1">
        <w:rPr>
          <w:rFonts w:ascii="Book Antiqua" w:hAnsi="Book Antiqua"/>
        </w:rPr>
        <w:t xml:space="preserve"> is shown below:</w:t>
      </w:r>
    </w:p>
    <w:p w:rsidR="00981F06" w:rsidRPr="007C5E0F" w:rsidRDefault="00981F06" w:rsidP="007C5E0F">
      <w:pPr>
        <w:autoSpaceDE/>
        <w:autoSpaceDN/>
        <w:spacing w:after="0"/>
        <w:jc w:val="left"/>
        <w:rPr>
          <w:rFonts w:ascii="Book Antiqua" w:hAnsi="Book Antiqua"/>
        </w:rPr>
      </w:pPr>
    </w:p>
    <w:p w:rsidR="007C5E0F" w:rsidRDefault="002E5832" w:rsidP="00CE3CB5">
      <w:pPr>
        <w:keepNext/>
        <w:jc w:val="center"/>
      </w:pPr>
      <w:r>
        <w:rPr>
          <w:noProof/>
        </w:rPr>
        <w:drawing>
          <wp:inline distT="0" distB="0" distL="0" distR="0" wp14:anchorId="06503337" wp14:editId="4DC986B1">
            <wp:extent cx="5674960" cy="2668137"/>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rchitecture.emf"/>
                    <pic:cNvPicPr/>
                  </pic:nvPicPr>
                  <pic:blipFill>
                    <a:blip r:embed="rId14">
                      <a:extLst>
                        <a:ext uri="{28A0092B-C50C-407E-A947-70E740481C1C}">
                          <a14:useLocalDpi xmlns:a14="http://schemas.microsoft.com/office/drawing/2010/main" val="0"/>
                        </a:ext>
                      </a:extLst>
                    </a:blip>
                    <a:stretch>
                      <a:fillRect/>
                    </a:stretch>
                  </pic:blipFill>
                  <pic:spPr>
                    <a:xfrm>
                      <a:off x="0" y="0"/>
                      <a:ext cx="5677877" cy="2669508"/>
                    </a:xfrm>
                    <a:prstGeom prst="rect">
                      <a:avLst/>
                    </a:prstGeom>
                  </pic:spPr>
                </pic:pic>
              </a:graphicData>
            </a:graphic>
          </wp:inline>
        </w:drawing>
      </w:r>
    </w:p>
    <w:p w:rsidR="00CE3CB5" w:rsidRDefault="00CE3CB5" w:rsidP="007C5E0F">
      <w:pPr>
        <w:pStyle w:val="Caption"/>
        <w:jc w:val="center"/>
      </w:pPr>
      <w:r>
        <w:t xml:space="preserve">Figure </w:t>
      </w:r>
      <w:r w:rsidR="007120F1">
        <w:t>3.1.4</w:t>
      </w:r>
    </w:p>
    <w:p w:rsidR="007C5E0F" w:rsidRPr="007C5E0F" w:rsidRDefault="007C5E0F" w:rsidP="007C5E0F"/>
    <w:p w:rsidR="00CE3CB5" w:rsidRDefault="00CE3CB5" w:rsidP="00CE3CB5">
      <w:pPr>
        <w:pStyle w:val="Heading3"/>
      </w:pPr>
      <w:bookmarkStart w:id="99" w:name="_Toc512445903"/>
      <w:r>
        <w:t>Prototype Validation</w:t>
      </w:r>
      <w:bookmarkEnd w:id="99"/>
    </w:p>
    <w:p w:rsidR="001A1BB4" w:rsidRPr="00CE3CB5" w:rsidRDefault="00CE3CB5" w:rsidP="00CE3CB5">
      <w:pPr>
        <w:rPr>
          <w:rFonts w:ascii="Book Antiqua" w:hAnsi="Book Antiqua"/>
        </w:rPr>
      </w:pPr>
      <w:r w:rsidRPr="009800D0">
        <w:rPr>
          <w:rFonts w:ascii="Book Antiqua" w:hAnsi="Book Antiqua"/>
        </w:rPr>
        <w:t xml:space="preserve">Optimization of the research strategy and algorithms </w:t>
      </w:r>
      <w:r w:rsidR="000D4028">
        <w:rPr>
          <w:rFonts w:ascii="Book Antiqua" w:hAnsi="Book Antiqua"/>
        </w:rPr>
        <w:t>depended on</w:t>
      </w:r>
      <w:r w:rsidRPr="009800D0">
        <w:rPr>
          <w:rFonts w:ascii="Book Antiqua" w:hAnsi="Book Antiqua"/>
        </w:rPr>
        <w:t xml:space="preserve"> feedback g</w:t>
      </w:r>
      <w:r w:rsidR="00535A90">
        <w:rPr>
          <w:rFonts w:ascii="Book Antiqua" w:hAnsi="Book Antiqua"/>
        </w:rPr>
        <w:t>iven by our prototype. Results based on our dataset, were consulted with sign interpreters in effort to improve usability and productivity of system (See figure 3.1.1). This process was repeated until desired accuracy was</w:t>
      </w:r>
      <w:r w:rsidRPr="009800D0">
        <w:rPr>
          <w:rFonts w:ascii="Book Antiqua" w:hAnsi="Book Antiqua"/>
        </w:rPr>
        <w:t xml:space="preserve"> achieved without sacrificing the performance of the system</w:t>
      </w:r>
      <w:r w:rsidR="00357F6B">
        <w:rPr>
          <w:rFonts w:ascii="Book Antiqua" w:hAnsi="Book Antiqua"/>
        </w:rPr>
        <w:t xml:space="preserve"> </w:t>
      </w:r>
      <w:r w:rsidR="00643EB5">
        <w:rPr>
          <w:rFonts w:ascii="Book Antiqua" w:hAnsi="Book Antiqua"/>
        </w:rPr>
        <w:t>(See Section 4)</w:t>
      </w:r>
      <w:r w:rsidRPr="009800D0">
        <w:rPr>
          <w:rFonts w:ascii="Book Antiqua" w:hAnsi="Book Antiqua"/>
        </w:rPr>
        <w:t>.</w:t>
      </w:r>
    </w:p>
    <w:p w:rsidR="0003023F" w:rsidRPr="0003023F" w:rsidRDefault="0003023F" w:rsidP="0003023F"/>
    <w:p w:rsidR="001340F4" w:rsidRDefault="00CE3CB5" w:rsidP="00B07B0F">
      <w:pPr>
        <w:pStyle w:val="Heading2"/>
      </w:pPr>
      <w:bookmarkStart w:id="100" w:name="_Toc512445904"/>
      <w:r>
        <w:t>Suggested Approch</w:t>
      </w:r>
      <w:bookmarkEnd w:id="100"/>
    </w:p>
    <w:p w:rsidR="00CE3CB5" w:rsidRDefault="00CE3CB5" w:rsidP="00CE3CB5">
      <w:pPr>
        <w:rPr>
          <w:rFonts w:ascii="Book Antiqua" w:hAnsi="Book Antiqua"/>
        </w:rPr>
      </w:pPr>
      <w:r>
        <w:rPr>
          <w:rFonts w:ascii="Book Antiqua" w:hAnsi="Book Antiqua"/>
        </w:rPr>
        <w:t>After careful consideration</w:t>
      </w:r>
      <w:r w:rsidRPr="009800D0">
        <w:rPr>
          <w:rFonts w:ascii="Book Antiqua" w:hAnsi="Book Antiqua"/>
        </w:rPr>
        <w:t xml:space="preserve"> of our scope and limitations</w:t>
      </w:r>
      <w:r>
        <w:rPr>
          <w:rFonts w:ascii="Book Antiqua" w:hAnsi="Book Antiqua"/>
        </w:rPr>
        <w:t xml:space="preserve"> of our research,</w:t>
      </w:r>
      <w:r w:rsidRPr="009800D0">
        <w:rPr>
          <w:rFonts w:ascii="Book Antiqua" w:hAnsi="Book Antiqua"/>
        </w:rPr>
        <w:t xml:space="preserve"> we were able to propose a system which include </w:t>
      </w:r>
      <w:r>
        <w:rPr>
          <w:rFonts w:ascii="Book Antiqua" w:hAnsi="Book Antiqua"/>
        </w:rPr>
        <w:t xml:space="preserve">our </w:t>
      </w:r>
      <w:r w:rsidR="00A46867">
        <w:rPr>
          <w:rFonts w:ascii="Book Antiqua" w:hAnsi="Book Antiqua"/>
        </w:rPr>
        <w:t>other existing modules as solution</w:t>
      </w:r>
      <w:r w:rsidRPr="009800D0">
        <w:rPr>
          <w:rFonts w:ascii="Book Antiqua" w:hAnsi="Book Antiqua"/>
        </w:rPr>
        <w:t xml:space="preserve"> to sub</w:t>
      </w:r>
      <w:r>
        <w:rPr>
          <w:rFonts w:ascii="Book Antiqua" w:hAnsi="Book Antiqua"/>
        </w:rPr>
        <w:t>-</w:t>
      </w:r>
      <w:r w:rsidRPr="009800D0">
        <w:rPr>
          <w:rFonts w:ascii="Book Antiqua" w:hAnsi="Book Antiqua"/>
        </w:rPr>
        <w:t>problems</w:t>
      </w:r>
      <w:r>
        <w:rPr>
          <w:rFonts w:ascii="Book Antiqua" w:hAnsi="Book Antiqua"/>
        </w:rPr>
        <w:t xml:space="preserve"> faced during this research</w:t>
      </w:r>
      <w:r w:rsidRPr="009800D0">
        <w:rPr>
          <w:rFonts w:ascii="Book Antiqua" w:hAnsi="Book Antiqua"/>
        </w:rPr>
        <w:t>.</w:t>
      </w:r>
      <w:r>
        <w:rPr>
          <w:rFonts w:ascii="Book Antiqua" w:hAnsi="Book Antiqua"/>
        </w:rPr>
        <w:t xml:space="preserve"> We have</w:t>
      </w:r>
      <w:r w:rsidRPr="009800D0">
        <w:rPr>
          <w:rFonts w:ascii="Book Antiqua" w:hAnsi="Book Antiqua"/>
        </w:rPr>
        <w:t xml:space="preserve"> </w:t>
      </w:r>
      <w:r>
        <w:rPr>
          <w:rFonts w:ascii="Book Antiqua" w:hAnsi="Book Antiqua"/>
        </w:rPr>
        <w:t>developed our prototype using</w:t>
      </w:r>
      <w:r w:rsidRPr="009800D0">
        <w:rPr>
          <w:rFonts w:ascii="Book Antiqua" w:hAnsi="Book Antiqua"/>
        </w:rPr>
        <w:t xml:space="preserve"> state of the art tools and programming languages</w:t>
      </w:r>
      <w:r>
        <w:rPr>
          <w:rFonts w:ascii="Book Antiqua" w:hAnsi="Book Antiqua"/>
        </w:rPr>
        <w:t>, so that it can</w:t>
      </w:r>
      <w:r w:rsidRPr="009800D0">
        <w:rPr>
          <w:rFonts w:ascii="Book Antiqua" w:hAnsi="Book Antiqua"/>
        </w:rPr>
        <w:t xml:space="preserve"> be</w:t>
      </w:r>
      <w:r>
        <w:rPr>
          <w:rFonts w:ascii="Book Antiqua" w:hAnsi="Book Antiqua"/>
        </w:rPr>
        <w:t xml:space="preserve"> easily</w:t>
      </w:r>
      <w:r w:rsidRPr="009800D0">
        <w:rPr>
          <w:rFonts w:ascii="Book Antiqua" w:hAnsi="Book Antiqua"/>
        </w:rPr>
        <w:t xml:space="preserve"> compatible</w:t>
      </w:r>
      <w:r>
        <w:rPr>
          <w:rFonts w:ascii="Book Antiqua" w:hAnsi="Book Antiqua"/>
        </w:rPr>
        <w:t>,</w:t>
      </w:r>
      <w:r w:rsidRPr="001A1BB4">
        <w:rPr>
          <w:rFonts w:ascii="Book Antiqua" w:hAnsi="Book Antiqua"/>
        </w:rPr>
        <w:t xml:space="preserve"> </w:t>
      </w:r>
      <w:r w:rsidRPr="009800D0">
        <w:rPr>
          <w:rFonts w:ascii="Book Antiqua" w:hAnsi="Book Antiqua"/>
        </w:rPr>
        <w:t>with newer platforms and frameworks</w:t>
      </w:r>
      <w:r>
        <w:rPr>
          <w:rFonts w:ascii="Book Antiqua" w:hAnsi="Book Antiqua"/>
        </w:rPr>
        <w:t>,</w:t>
      </w:r>
      <w:r w:rsidRPr="009800D0">
        <w:rPr>
          <w:rFonts w:ascii="Book Antiqua" w:hAnsi="Book Antiqua"/>
        </w:rPr>
        <w:t xml:space="preserve"> in future.</w:t>
      </w:r>
      <w:r>
        <w:rPr>
          <w:rFonts w:ascii="Book Antiqua" w:hAnsi="Book Antiqua"/>
        </w:rPr>
        <w:t xml:space="preserve"> We have</w:t>
      </w:r>
      <w:r w:rsidRPr="009800D0">
        <w:rPr>
          <w:rFonts w:ascii="Book Antiqua" w:hAnsi="Book Antiqua"/>
        </w:rPr>
        <w:t xml:space="preserve"> use</w:t>
      </w:r>
      <w:r>
        <w:rPr>
          <w:rFonts w:ascii="Book Antiqua" w:hAnsi="Book Antiqua"/>
        </w:rPr>
        <w:t>d</w:t>
      </w:r>
      <w:r w:rsidRPr="009800D0">
        <w:rPr>
          <w:rFonts w:ascii="Book Antiqua" w:hAnsi="Book Antiqua"/>
        </w:rPr>
        <w:t xml:space="preserve"> latest programming</w:t>
      </w:r>
      <w:r>
        <w:rPr>
          <w:rFonts w:ascii="Book Antiqua" w:hAnsi="Book Antiqua"/>
        </w:rPr>
        <w:t xml:space="preserve"> techniques and</w:t>
      </w:r>
      <w:r w:rsidRPr="009800D0">
        <w:rPr>
          <w:rFonts w:ascii="Book Antiqua" w:hAnsi="Book Antiqua"/>
        </w:rPr>
        <w:t xml:space="preserve"> m</w:t>
      </w:r>
      <w:r>
        <w:rPr>
          <w:rFonts w:ascii="Book Antiqua" w:hAnsi="Book Antiqua"/>
        </w:rPr>
        <w:t>odels for implementation</w:t>
      </w:r>
      <w:r w:rsidR="00A46867">
        <w:rPr>
          <w:rFonts w:ascii="Book Antiqua" w:hAnsi="Book Antiqua"/>
        </w:rPr>
        <w:t xml:space="preserve"> so that </w:t>
      </w:r>
      <w:r>
        <w:rPr>
          <w:rFonts w:ascii="Book Antiqua" w:hAnsi="Book Antiqua"/>
        </w:rPr>
        <w:t>our prototype</w:t>
      </w:r>
      <w:r w:rsidR="00A46867">
        <w:rPr>
          <w:rFonts w:ascii="Book Antiqua" w:hAnsi="Book Antiqua"/>
        </w:rPr>
        <w:t xml:space="preserve"> is easily understandable</w:t>
      </w:r>
      <w:r>
        <w:rPr>
          <w:rFonts w:ascii="Book Antiqua" w:hAnsi="Book Antiqua"/>
        </w:rPr>
        <w:t xml:space="preserve"> for future research work</w:t>
      </w:r>
      <w:r w:rsidRPr="009800D0">
        <w:rPr>
          <w:rFonts w:ascii="Book Antiqua" w:hAnsi="Book Antiqua"/>
        </w:rPr>
        <w:t>.</w:t>
      </w:r>
    </w:p>
    <w:p w:rsidR="005A3A5F" w:rsidRPr="009800D0" w:rsidRDefault="00CE3CB5" w:rsidP="00D275B4">
      <w:pPr>
        <w:rPr>
          <w:rFonts w:ascii="Book Antiqua" w:hAnsi="Book Antiqua"/>
        </w:rPr>
      </w:pPr>
      <w:r>
        <w:rPr>
          <w:rFonts w:ascii="Book Antiqua" w:hAnsi="Book Antiqua"/>
        </w:rPr>
        <w:t>We are using our previous research of English to PSL Translator, its prototype and data set</w:t>
      </w:r>
      <w:r w:rsidR="00AC2992" w:rsidRPr="009800D0">
        <w:rPr>
          <w:rFonts w:ascii="Book Antiqua" w:hAnsi="Book Antiqua"/>
        </w:rPr>
        <w:t xml:space="preserve"> </w:t>
      </w:r>
      <w:r>
        <w:rPr>
          <w:rFonts w:ascii="Book Antiqua" w:hAnsi="Book Antiqua"/>
        </w:rPr>
        <w:t>in</w:t>
      </w:r>
      <w:r w:rsidR="00AC2992" w:rsidRPr="009800D0">
        <w:rPr>
          <w:rFonts w:ascii="Book Antiqua" w:hAnsi="Book Antiqua"/>
        </w:rPr>
        <w:t xml:space="preserve"> this research</w:t>
      </w:r>
      <w:r w:rsidR="00D275B4" w:rsidRPr="009800D0">
        <w:rPr>
          <w:rFonts w:ascii="Book Antiqua" w:hAnsi="Book Antiqua"/>
        </w:rPr>
        <w:t xml:space="preserve"> to build a layer above </w:t>
      </w:r>
      <w:r>
        <w:rPr>
          <w:rFonts w:ascii="Book Antiqua" w:hAnsi="Book Antiqua"/>
        </w:rPr>
        <w:t>it,</w:t>
      </w:r>
      <w:r w:rsidR="00D275B4" w:rsidRPr="009800D0">
        <w:rPr>
          <w:rFonts w:ascii="Book Antiqua" w:hAnsi="Book Antiqua"/>
        </w:rPr>
        <w:t xml:space="preserve"> so that components written in different tools and languages can work as a whole unit.</w:t>
      </w:r>
      <w:r>
        <w:rPr>
          <w:rFonts w:ascii="Book Antiqua" w:hAnsi="Book Antiqua"/>
        </w:rPr>
        <w:t xml:space="preserve"> This will also help in future research as layer of abstraction has been provided.</w:t>
      </w:r>
    </w:p>
    <w:p w:rsidR="00DA11BE" w:rsidRPr="009800D0" w:rsidRDefault="00F51EA5" w:rsidP="009800D0">
      <w:pPr>
        <w:keepNext/>
        <w:jc w:val="center"/>
        <w:rPr>
          <w:rFonts w:ascii="Book Antiqua" w:hAnsi="Book Antiqua"/>
        </w:rPr>
      </w:pPr>
      <w:r>
        <w:rPr>
          <w:rFonts w:ascii="Book Antiqua" w:hAnsi="Book Antiqua"/>
          <w:noProof/>
        </w:rPr>
        <w:lastRenderedPageBreak/>
        <w:drawing>
          <wp:inline distT="0" distB="0" distL="0" distR="0" wp14:anchorId="4741199B" wp14:editId="278018F7">
            <wp:extent cx="5490210" cy="220281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igh level Method.emf"/>
                    <pic:cNvPicPr/>
                  </pic:nvPicPr>
                  <pic:blipFill>
                    <a:blip r:embed="rId15">
                      <a:extLst>
                        <a:ext uri="{28A0092B-C50C-407E-A947-70E740481C1C}">
                          <a14:useLocalDpi xmlns:a14="http://schemas.microsoft.com/office/drawing/2010/main" val="0"/>
                        </a:ext>
                      </a:extLst>
                    </a:blip>
                    <a:stretch>
                      <a:fillRect/>
                    </a:stretch>
                  </pic:blipFill>
                  <pic:spPr>
                    <a:xfrm>
                      <a:off x="0" y="0"/>
                      <a:ext cx="5490210" cy="2202815"/>
                    </a:xfrm>
                    <a:prstGeom prst="rect">
                      <a:avLst/>
                    </a:prstGeom>
                  </pic:spPr>
                </pic:pic>
              </a:graphicData>
            </a:graphic>
          </wp:inline>
        </w:drawing>
      </w:r>
    </w:p>
    <w:p w:rsidR="00D275B4" w:rsidRPr="009800D0" w:rsidRDefault="00DA11BE" w:rsidP="00DA11BE">
      <w:pPr>
        <w:pStyle w:val="Caption"/>
        <w:jc w:val="center"/>
        <w:rPr>
          <w:rFonts w:ascii="Book Antiqua" w:hAnsi="Book Antiqua"/>
        </w:rPr>
      </w:pPr>
      <w:r w:rsidRPr="009800D0">
        <w:rPr>
          <w:rFonts w:ascii="Book Antiqua" w:hAnsi="Book Antiqua"/>
        </w:rPr>
        <w:t xml:space="preserve">Figure </w:t>
      </w:r>
      <w:r w:rsidR="007120F1">
        <w:rPr>
          <w:rFonts w:ascii="Book Antiqua" w:hAnsi="Book Antiqua"/>
        </w:rPr>
        <w:t>3.2.1</w:t>
      </w:r>
    </w:p>
    <w:p w:rsidR="00D275B4" w:rsidRDefault="00D275B4" w:rsidP="00D275B4">
      <w:r w:rsidRPr="009800D0">
        <w:rPr>
          <w:rFonts w:ascii="Book Antiqua" w:hAnsi="Book Antiqua"/>
        </w:rPr>
        <w:t>A modu</w:t>
      </w:r>
      <w:r w:rsidR="00272F5A">
        <w:rPr>
          <w:rFonts w:ascii="Book Antiqua" w:hAnsi="Book Antiqua"/>
        </w:rPr>
        <w:t>lar based implementation has been</w:t>
      </w:r>
      <w:r w:rsidRPr="009800D0">
        <w:rPr>
          <w:rFonts w:ascii="Book Antiqua" w:hAnsi="Book Antiqua"/>
        </w:rPr>
        <w:t xml:space="preserve"> done in order to facilitate future research work.</w:t>
      </w:r>
    </w:p>
    <w:p w:rsidR="00D275B4" w:rsidRPr="00D275B4" w:rsidRDefault="00D275B4" w:rsidP="00D275B4"/>
    <w:p w:rsidR="001340F4" w:rsidRPr="00622B79" w:rsidRDefault="00F6121B" w:rsidP="001340F4">
      <w:pPr>
        <w:pStyle w:val="Heading2"/>
      </w:pPr>
      <w:bookmarkStart w:id="101" w:name="_Toc512445905"/>
      <w:r>
        <w:t xml:space="preserve">Design and </w:t>
      </w:r>
      <w:r w:rsidR="001340F4" w:rsidRPr="00914CB8">
        <w:t>Architecture</w:t>
      </w:r>
      <w:bookmarkEnd w:id="101"/>
    </w:p>
    <w:p w:rsidR="001340F4" w:rsidRPr="00402AE1" w:rsidRDefault="00622B79" w:rsidP="00402AE1">
      <w:pPr>
        <w:rPr>
          <w:rFonts w:ascii="Book Antiqua" w:hAnsi="Book Antiqua"/>
        </w:rPr>
      </w:pPr>
      <w:r w:rsidRPr="00402AE1">
        <w:rPr>
          <w:rFonts w:ascii="Book Antiqua" w:hAnsi="Book Antiqua"/>
        </w:rPr>
        <w:t xml:space="preserve">Our system is well capable of </w:t>
      </w:r>
      <w:r w:rsidR="0095544F" w:rsidRPr="00402AE1">
        <w:rPr>
          <w:rFonts w:ascii="Book Antiqua" w:hAnsi="Book Antiqua"/>
        </w:rPr>
        <w:t>giving accurate results on properly pronounced input media, it can also give good results</w:t>
      </w:r>
      <w:r w:rsidR="00BB476F" w:rsidRPr="00402AE1">
        <w:rPr>
          <w:rFonts w:ascii="Book Antiqua" w:hAnsi="Book Antiqua"/>
        </w:rPr>
        <w:t xml:space="preserve"> on pronunciations other than native language.</w:t>
      </w:r>
    </w:p>
    <w:p w:rsidR="00BB476F" w:rsidRPr="00402AE1" w:rsidRDefault="00BB476F" w:rsidP="00402AE1">
      <w:pPr>
        <w:rPr>
          <w:rFonts w:ascii="Book Antiqua" w:hAnsi="Book Antiqua"/>
        </w:rPr>
      </w:pPr>
      <w:r w:rsidRPr="00402AE1">
        <w:rPr>
          <w:rFonts w:ascii="Book Antiqua" w:hAnsi="Book Antiqua"/>
        </w:rPr>
        <w:t xml:space="preserve">This media </w:t>
      </w:r>
      <w:r w:rsidR="00E52575">
        <w:rPr>
          <w:rFonts w:ascii="Book Antiqua" w:hAnsi="Book Antiqua"/>
        </w:rPr>
        <w:t xml:space="preserve">file </w:t>
      </w:r>
      <w:r w:rsidRPr="00402AE1">
        <w:rPr>
          <w:rFonts w:ascii="Book Antiqua" w:hAnsi="Book Antiqua"/>
        </w:rPr>
        <w:t>goes through many processes to be able to be converted into PSL sentence.</w:t>
      </w:r>
    </w:p>
    <w:p w:rsidR="00BB476F" w:rsidRPr="00402AE1" w:rsidRDefault="00BB476F" w:rsidP="00402AE1">
      <w:pPr>
        <w:rPr>
          <w:rFonts w:ascii="Book Antiqua" w:hAnsi="Book Antiqua"/>
        </w:rPr>
      </w:pPr>
      <w:r w:rsidRPr="00402AE1">
        <w:rPr>
          <w:rFonts w:ascii="Book Antiqua" w:hAnsi="Book Antiqua"/>
        </w:rPr>
        <w:t>Following are the main processes of our system, we’ll discuss each in detail</w:t>
      </w:r>
      <w:r w:rsidR="00E52575">
        <w:rPr>
          <w:rFonts w:ascii="Book Antiqua" w:hAnsi="Book Antiqua"/>
        </w:rPr>
        <w:t xml:space="preserve"> below</w:t>
      </w:r>
      <w:r w:rsidRPr="00402AE1">
        <w:rPr>
          <w:rFonts w:ascii="Book Antiqua" w:hAnsi="Book Antiqua"/>
        </w:rPr>
        <w:t>:</w:t>
      </w:r>
    </w:p>
    <w:p w:rsidR="00BB476F" w:rsidRPr="00402AE1" w:rsidRDefault="00BB476F" w:rsidP="00402AE1">
      <w:pPr>
        <w:rPr>
          <w:rFonts w:ascii="Book Antiqua" w:hAnsi="Book Antiqua"/>
        </w:rPr>
      </w:pPr>
    </w:p>
    <w:p w:rsidR="00BB476F" w:rsidRPr="00402AE1" w:rsidRDefault="00BB476F" w:rsidP="00E81CB2">
      <w:pPr>
        <w:pStyle w:val="ListParagraph"/>
        <w:numPr>
          <w:ilvl w:val="0"/>
          <w:numId w:val="13"/>
        </w:numPr>
        <w:rPr>
          <w:rFonts w:ascii="Book Antiqua" w:hAnsi="Book Antiqua"/>
        </w:rPr>
      </w:pPr>
      <w:r w:rsidRPr="00402AE1">
        <w:rPr>
          <w:rFonts w:ascii="Book Antiqua" w:hAnsi="Book Antiqua"/>
        </w:rPr>
        <w:t>Preprocessing</w:t>
      </w:r>
    </w:p>
    <w:p w:rsidR="00BB476F" w:rsidRPr="00402AE1" w:rsidRDefault="00BB476F" w:rsidP="00E81CB2">
      <w:pPr>
        <w:pStyle w:val="ListParagraph"/>
        <w:numPr>
          <w:ilvl w:val="0"/>
          <w:numId w:val="13"/>
        </w:numPr>
        <w:rPr>
          <w:rFonts w:ascii="Book Antiqua" w:hAnsi="Book Antiqua"/>
        </w:rPr>
      </w:pPr>
      <w:r w:rsidRPr="00402AE1">
        <w:rPr>
          <w:rFonts w:ascii="Book Antiqua" w:hAnsi="Book Antiqua"/>
        </w:rPr>
        <w:t>Word recognition</w:t>
      </w:r>
    </w:p>
    <w:p w:rsidR="00BB476F" w:rsidRPr="00402AE1" w:rsidRDefault="00BB476F" w:rsidP="00E81CB2">
      <w:pPr>
        <w:pStyle w:val="ListParagraph"/>
        <w:numPr>
          <w:ilvl w:val="0"/>
          <w:numId w:val="13"/>
        </w:numPr>
        <w:rPr>
          <w:rFonts w:ascii="Book Antiqua" w:hAnsi="Book Antiqua"/>
        </w:rPr>
      </w:pPr>
      <w:r w:rsidRPr="00402AE1">
        <w:rPr>
          <w:rFonts w:ascii="Book Antiqua" w:hAnsi="Book Antiqua"/>
        </w:rPr>
        <w:t>Translation and Punctuation</w:t>
      </w:r>
    </w:p>
    <w:p w:rsidR="00BB476F" w:rsidRPr="00402AE1" w:rsidRDefault="00BB476F" w:rsidP="00E81CB2">
      <w:pPr>
        <w:pStyle w:val="ListParagraph"/>
        <w:numPr>
          <w:ilvl w:val="0"/>
          <w:numId w:val="13"/>
        </w:numPr>
        <w:rPr>
          <w:rFonts w:ascii="Book Antiqua" w:hAnsi="Book Antiqua"/>
        </w:rPr>
      </w:pPr>
      <w:r w:rsidRPr="00402AE1">
        <w:rPr>
          <w:rFonts w:ascii="Book Antiqua" w:hAnsi="Book Antiqua"/>
        </w:rPr>
        <w:t>Sentence Extraction</w:t>
      </w:r>
    </w:p>
    <w:p w:rsidR="00BB476F" w:rsidRPr="00402AE1" w:rsidRDefault="00BB476F" w:rsidP="00E81CB2">
      <w:pPr>
        <w:pStyle w:val="ListParagraph"/>
        <w:numPr>
          <w:ilvl w:val="0"/>
          <w:numId w:val="13"/>
        </w:numPr>
        <w:rPr>
          <w:rFonts w:ascii="Book Antiqua" w:hAnsi="Book Antiqua"/>
        </w:rPr>
      </w:pPr>
      <w:r w:rsidRPr="00402AE1">
        <w:rPr>
          <w:rFonts w:ascii="Book Antiqua" w:hAnsi="Book Antiqua"/>
        </w:rPr>
        <w:t>PSL Conversion</w:t>
      </w:r>
    </w:p>
    <w:p w:rsidR="00BB476F" w:rsidRDefault="00BB476F" w:rsidP="00BB476F">
      <w:pPr>
        <w:widowControl w:val="0"/>
        <w:tabs>
          <w:tab w:val="left" w:pos="940"/>
          <w:tab w:val="left" w:pos="1440"/>
        </w:tabs>
        <w:adjustRightInd w:val="0"/>
        <w:spacing w:after="0" w:line="360" w:lineRule="atLeast"/>
        <w:jc w:val="left"/>
        <w:rPr>
          <w:rFonts w:ascii="Book Antiqua" w:hAnsi="Book Antiqua"/>
          <w:iCs/>
        </w:rPr>
      </w:pPr>
    </w:p>
    <w:p w:rsidR="00BB476F" w:rsidRPr="00402AE1" w:rsidRDefault="00BB476F" w:rsidP="00BB476F">
      <w:pPr>
        <w:pStyle w:val="Heading3"/>
        <w:rPr>
          <w:rFonts w:ascii="Book Antiqua" w:hAnsi="Book Antiqua"/>
        </w:rPr>
      </w:pPr>
      <w:bookmarkStart w:id="102" w:name="_Toc512445906"/>
      <w:r w:rsidRPr="00402AE1">
        <w:rPr>
          <w:rFonts w:ascii="Book Antiqua" w:hAnsi="Book Antiqua"/>
        </w:rPr>
        <w:t>Preprocessing:</w:t>
      </w:r>
      <w:bookmarkEnd w:id="102"/>
    </w:p>
    <w:p w:rsidR="00526B85" w:rsidRPr="00402AE1" w:rsidRDefault="005B2444" w:rsidP="00BB476F">
      <w:pPr>
        <w:rPr>
          <w:rFonts w:ascii="Book Antiqua" w:hAnsi="Book Antiqua"/>
        </w:rPr>
      </w:pPr>
      <w:r w:rsidRPr="00402AE1">
        <w:rPr>
          <w:rFonts w:ascii="Book Antiqua" w:hAnsi="Book Antiqua"/>
        </w:rPr>
        <w:t>T</w:t>
      </w:r>
      <w:r w:rsidR="00BB476F" w:rsidRPr="00402AE1">
        <w:rPr>
          <w:rFonts w:ascii="Book Antiqua" w:hAnsi="Book Antiqua"/>
        </w:rPr>
        <w:t>o work with media formats we have to convert and reformat the audio stream, i</w:t>
      </w:r>
      <w:r w:rsidR="00526B85" w:rsidRPr="00402AE1">
        <w:rPr>
          <w:rFonts w:ascii="Book Antiqua" w:hAnsi="Book Antiqua"/>
        </w:rPr>
        <w:t>t is necessary because</w:t>
      </w:r>
      <w:r w:rsidR="00BB476F" w:rsidRPr="00402AE1">
        <w:rPr>
          <w:rFonts w:ascii="Book Antiqua" w:hAnsi="Book Antiqua"/>
        </w:rPr>
        <w:t xml:space="preserve"> audio streams containing unnecessary information</w:t>
      </w:r>
      <w:r w:rsidRPr="00402AE1">
        <w:rPr>
          <w:rFonts w:ascii="Book Antiqua" w:hAnsi="Book Antiqua"/>
        </w:rPr>
        <w:t xml:space="preserve"> becomes an overhead during processing</w:t>
      </w:r>
      <w:r w:rsidR="00526B85" w:rsidRPr="00402AE1">
        <w:rPr>
          <w:rFonts w:ascii="Book Antiqua" w:hAnsi="Book Antiqua"/>
        </w:rPr>
        <w:t>. Response time is increased and accuracy is compromised when dealing with large files.</w:t>
      </w:r>
    </w:p>
    <w:p w:rsidR="00B0505A" w:rsidRPr="00402AE1" w:rsidRDefault="00A46867" w:rsidP="00BB476F">
      <w:pPr>
        <w:rPr>
          <w:rFonts w:ascii="Book Antiqua" w:hAnsi="Book Antiqua"/>
        </w:rPr>
      </w:pPr>
      <w:r>
        <w:rPr>
          <w:rFonts w:ascii="Book Antiqua" w:hAnsi="Book Antiqua"/>
        </w:rPr>
        <w:t>W</w:t>
      </w:r>
      <w:r w:rsidR="00B0505A" w:rsidRPr="00402AE1">
        <w:rPr>
          <w:rFonts w:ascii="Book Antiqua" w:hAnsi="Book Antiqua"/>
        </w:rPr>
        <w:t>e are using Google Speech API for word detection, we have to reformat our audio according to the input format</w:t>
      </w:r>
      <w:r w:rsidR="005B2444" w:rsidRPr="00402AE1">
        <w:rPr>
          <w:rFonts w:ascii="Book Antiqua" w:hAnsi="Book Antiqua"/>
        </w:rPr>
        <w:t xml:space="preserve"> which</w:t>
      </w:r>
      <w:r w:rsidR="00B0505A" w:rsidRPr="00402AE1">
        <w:rPr>
          <w:rFonts w:ascii="Book Antiqua" w:hAnsi="Book Antiqua"/>
        </w:rPr>
        <w:t xml:space="preserve"> API accepts. Our proposed methodology to achieve this:</w:t>
      </w:r>
    </w:p>
    <w:p w:rsidR="00B0505A" w:rsidRPr="00402AE1" w:rsidRDefault="00B0505A" w:rsidP="00BB476F">
      <w:pPr>
        <w:rPr>
          <w:rFonts w:ascii="Book Antiqua" w:hAnsi="Book Antiqua"/>
        </w:rPr>
      </w:pPr>
    </w:p>
    <w:p w:rsidR="009C6160" w:rsidRPr="00402AE1" w:rsidRDefault="00B0505A" w:rsidP="009C6160">
      <w:pPr>
        <w:keepNext/>
        <w:rPr>
          <w:rFonts w:ascii="Book Antiqua" w:hAnsi="Book Antiqua"/>
        </w:rPr>
      </w:pPr>
      <w:r w:rsidRPr="00402AE1">
        <w:rPr>
          <w:rFonts w:ascii="Book Antiqua" w:hAnsi="Book Antiqua"/>
          <w:noProof/>
        </w:rPr>
        <w:lastRenderedPageBreak/>
        <w:drawing>
          <wp:inline distT="0" distB="0" distL="0" distR="0" wp14:anchorId="784A8468" wp14:editId="5DC69153">
            <wp:extent cx="5490210" cy="666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eprocessing.png"/>
                    <pic:cNvPicPr/>
                  </pic:nvPicPr>
                  <pic:blipFill>
                    <a:blip r:embed="rId16">
                      <a:extLst>
                        <a:ext uri="{28A0092B-C50C-407E-A947-70E740481C1C}">
                          <a14:useLocalDpi xmlns:a14="http://schemas.microsoft.com/office/drawing/2010/main" val="0"/>
                        </a:ext>
                      </a:extLst>
                    </a:blip>
                    <a:stretch>
                      <a:fillRect/>
                    </a:stretch>
                  </pic:blipFill>
                  <pic:spPr>
                    <a:xfrm>
                      <a:off x="0" y="0"/>
                      <a:ext cx="5490210" cy="666750"/>
                    </a:xfrm>
                    <a:prstGeom prst="rect">
                      <a:avLst/>
                    </a:prstGeom>
                  </pic:spPr>
                </pic:pic>
              </a:graphicData>
            </a:graphic>
          </wp:inline>
        </w:drawing>
      </w:r>
    </w:p>
    <w:p w:rsidR="00B0505A" w:rsidRPr="00402AE1" w:rsidRDefault="007120F1" w:rsidP="007120F1">
      <w:pPr>
        <w:pStyle w:val="Caption"/>
        <w:jc w:val="center"/>
        <w:rPr>
          <w:rFonts w:ascii="Book Antiqua" w:hAnsi="Book Antiqua"/>
        </w:rPr>
      </w:pPr>
      <w:r>
        <w:rPr>
          <w:rFonts w:ascii="Book Antiqua" w:hAnsi="Book Antiqua"/>
        </w:rPr>
        <w:t>Figure 3.3.1</w:t>
      </w:r>
    </w:p>
    <w:p w:rsidR="00BB476F" w:rsidRPr="00402AE1" w:rsidRDefault="00526B85" w:rsidP="00BB476F">
      <w:pPr>
        <w:rPr>
          <w:rFonts w:ascii="Book Antiqua" w:hAnsi="Book Antiqua"/>
        </w:rPr>
      </w:pPr>
      <w:r w:rsidRPr="00402AE1">
        <w:rPr>
          <w:rFonts w:ascii="Book Antiqua" w:hAnsi="Book Antiqua"/>
        </w:rPr>
        <w:t xml:space="preserve">First we have to extract audio from video format, we have used an API named </w:t>
      </w:r>
      <w:r w:rsidRPr="00402AE1">
        <w:rPr>
          <w:rFonts w:ascii="Book Antiqua" w:hAnsi="Book Antiqua"/>
          <w:i/>
        </w:rPr>
        <w:t>MediaToolKit</w:t>
      </w:r>
      <w:r w:rsidRPr="00402AE1">
        <w:rPr>
          <w:rFonts w:ascii="Book Antiqua" w:hAnsi="Book Antiqua"/>
        </w:rPr>
        <w:t xml:space="preserve"> for this purpose. Our choice i</w:t>
      </w:r>
      <w:r w:rsidR="00A46867">
        <w:rPr>
          <w:rFonts w:ascii="Book Antiqua" w:hAnsi="Book Antiqua"/>
        </w:rPr>
        <w:t>s based on its ability to convert multiple</w:t>
      </w:r>
      <w:r w:rsidRPr="00402AE1">
        <w:rPr>
          <w:rFonts w:ascii="Book Antiqua" w:hAnsi="Book Antiqua"/>
        </w:rPr>
        <w:t xml:space="preserve"> input format</w:t>
      </w:r>
      <w:r w:rsidR="00A46867">
        <w:rPr>
          <w:rFonts w:ascii="Book Antiqua" w:hAnsi="Book Antiqua"/>
        </w:rPr>
        <w:t>s</w:t>
      </w:r>
      <w:r w:rsidRPr="00402AE1">
        <w:rPr>
          <w:rFonts w:ascii="Book Antiqua" w:hAnsi="Book Antiqua"/>
        </w:rPr>
        <w:t xml:space="preserve"> </w:t>
      </w:r>
      <w:r w:rsidR="00A46867">
        <w:rPr>
          <w:rFonts w:ascii="Book Antiqua" w:hAnsi="Book Antiqua"/>
        </w:rPr>
        <w:t>to a desired format. Due to</w:t>
      </w:r>
      <w:r w:rsidRPr="00402AE1">
        <w:rPr>
          <w:rFonts w:ascii="Book Antiqua" w:hAnsi="Book Antiqua"/>
        </w:rPr>
        <w:t xml:space="preserve"> API’s flexibility, we were able to develop simple algorithm which convert</w:t>
      </w:r>
      <w:r w:rsidR="00CB5399" w:rsidRPr="00402AE1">
        <w:rPr>
          <w:rFonts w:ascii="Book Antiqua" w:hAnsi="Book Antiqua"/>
        </w:rPr>
        <w:t>s</w:t>
      </w:r>
      <w:r w:rsidRPr="00402AE1">
        <w:rPr>
          <w:rFonts w:ascii="Book Antiqua" w:hAnsi="Book Antiqua"/>
        </w:rPr>
        <w:t xml:space="preserve"> multiple video formats</w:t>
      </w:r>
      <w:r w:rsidR="00CB5399" w:rsidRPr="00402AE1">
        <w:rPr>
          <w:rFonts w:ascii="Book Antiqua" w:hAnsi="Book Antiqua"/>
        </w:rPr>
        <w:t xml:space="preserve"> to Waveform Audio Format(.wav). We found .wav format easy to handle due to its compressed nature and portability as it is </w:t>
      </w:r>
      <w:r w:rsidR="00A46867">
        <w:rPr>
          <w:rFonts w:ascii="Book Antiqua" w:hAnsi="Book Antiqua"/>
        </w:rPr>
        <w:t xml:space="preserve">a </w:t>
      </w:r>
      <w:r w:rsidR="00CB5399" w:rsidRPr="00402AE1">
        <w:rPr>
          <w:rFonts w:ascii="Book Antiqua" w:hAnsi="Book Antiqua"/>
        </w:rPr>
        <w:t>widely recognized audio format.</w:t>
      </w:r>
      <w:r w:rsidR="00BD4816" w:rsidRPr="00402AE1">
        <w:rPr>
          <w:rFonts w:ascii="Book Antiqua" w:hAnsi="Book Antiqua"/>
        </w:rPr>
        <w:t xml:space="preserve"> We must set the sample rate of the output file because Google speech API requires and audio file having sample rate of 44100hz and 1 channel</w:t>
      </w:r>
      <w:r w:rsidR="00F6121B">
        <w:rPr>
          <w:rFonts w:ascii="Book Antiqua" w:hAnsi="Book Antiqua"/>
        </w:rPr>
        <w:t xml:space="preserve">. Our proposed algorithm </w:t>
      </w:r>
      <w:r w:rsidR="00BD4816" w:rsidRPr="00402AE1">
        <w:rPr>
          <w:rFonts w:ascii="Book Antiqua" w:hAnsi="Book Antiqua"/>
        </w:rPr>
        <w:t>is as follows:</w:t>
      </w:r>
    </w:p>
    <w:p w:rsidR="00BD4816" w:rsidRPr="00402AE1" w:rsidRDefault="00BD4816" w:rsidP="00BB476F">
      <w:pPr>
        <w:rPr>
          <w:rFonts w:ascii="Book Antiqua" w:hAnsi="Book Antiqua"/>
        </w:rPr>
      </w:pPr>
      <w:r w:rsidRPr="00402AE1">
        <w:rPr>
          <w:rFonts w:ascii="Book Antiqua" w:hAnsi="Book Antiqua"/>
          <w:noProof/>
        </w:rPr>
        <w:drawing>
          <wp:inline distT="0" distB="0" distL="0" distR="0" wp14:anchorId="25C20D9F" wp14:editId="209158E4">
            <wp:extent cx="4267796" cy="113363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nvertAlgo.PNG"/>
                    <pic:cNvPicPr/>
                  </pic:nvPicPr>
                  <pic:blipFill>
                    <a:blip r:embed="rId17">
                      <a:extLst>
                        <a:ext uri="{28A0092B-C50C-407E-A947-70E740481C1C}">
                          <a14:useLocalDpi xmlns:a14="http://schemas.microsoft.com/office/drawing/2010/main" val="0"/>
                        </a:ext>
                      </a:extLst>
                    </a:blip>
                    <a:stretch>
                      <a:fillRect/>
                    </a:stretch>
                  </pic:blipFill>
                  <pic:spPr>
                    <a:xfrm>
                      <a:off x="0" y="0"/>
                      <a:ext cx="4267796" cy="1133633"/>
                    </a:xfrm>
                    <a:prstGeom prst="rect">
                      <a:avLst/>
                    </a:prstGeom>
                  </pic:spPr>
                </pic:pic>
              </a:graphicData>
            </a:graphic>
          </wp:inline>
        </w:drawing>
      </w:r>
    </w:p>
    <w:p w:rsidR="00BD4816" w:rsidRPr="00402AE1" w:rsidRDefault="00BD4816" w:rsidP="00BB476F">
      <w:pPr>
        <w:rPr>
          <w:rFonts w:ascii="Book Antiqua" w:hAnsi="Book Antiqua"/>
        </w:rPr>
      </w:pPr>
      <w:r w:rsidRPr="00402AE1">
        <w:rPr>
          <w:rFonts w:ascii="Book Antiqua" w:hAnsi="Book Antiqua"/>
        </w:rPr>
        <w:t xml:space="preserve">This gives us .wav file having desired sample rate from multiple video formats, but it does not convert </w:t>
      </w:r>
      <w:r w:rsidR="00A46867">
        <w:rPr>
          <w:rFonts w:ascii="Book Antiqua" w:hAnsi="Book Antiqua"/>
        </w:rPr>
        <w:t xml:space="preserve">audio file from </w:t>
      </w:r>
      <w:r w:rsidRPr="00402AE1">
        <w:rPr>
          <w:rFonts w:ascii="Book Antiqua" w:hAnsi="Book Antiqua"/>
        </w:rPr>
        <w:t xml:space="preserve">stereo to mono. We had to write another algorithm to convert this .wav file to single channel </w:t>
      </w:r>
      <w:r w:rsidR="00A46867">
        <w:rPr>
          <w:rFonts w:ascii="Book Antiqua" w:hAnsi="Book Antiqua"/>
        </w:rPr>
        <w:t xml:space="preserve">audio file </w:t>
      </w:r>
      <w:r w:rsidRPr="00402AE1">
        <w:rPr>
          <w:rFonts w:ascii="Book Antiqua" w:hAnsi="Book Antiqua"/>
        </w:rPr>
        <w:t xml:space="preserve">because </w:t>
      </w:r>
      <w:r w:rsidR="00A46867">
        <w:rPr>
          <w:rFonts w:ascii="Book Antiqua" w:hAnsi="Book Antiqua"/>
        </w:rPr>
        <w:t xml:space="preserve">Google Speech API accepts only single channel audio. </w:t>
      </w:r>
      <w:r w:rsidR="00F6121B">
        <w:rPr>
          <w:rFonts w:ascii="Book Antiqua" w:hAnsi="Book Antiqua"/>
        </w:rPr>
        <w:t xml:space="preserve">After reformatting and getting </w:t>
      </w:r>
      <w:r w:rsidR="002A6A02" w:rsidRPr="00402AE1">
        <w:rPr>
          <w:rFonts w:ascii="Book Antiqua" w:hAnsi="Book Antiqua"/>
        </w:rPr>
        <w:t xml:space="preserve">.wav file ready we </w:t>
      </w:r>
      <w:r w:rsidR="00E52575">
        <w:rPr>
          <w:rFonts w:ascii="Book Antiqua" w:hAnsi="Book Antiqua"/>
        </w:rPr>
        <w:t>have used a tool –Sax- to split this wave file into multiple smaller wave files, this step was crucial because Google Speech API accepts audio files less than one minute</w:t>
      </w:r>
      <w:r w:rsidR="002A6A02" w:rsidRPr="00402AE1">
        <w:rPr>
          <w:rFonts w:ascii="Book Antiqua" w:hAnsi="Book Antiqua"/>
        </w:rPr>
        <w:t>.</w:t>
      </w:r>
      <w:r w:rsidR="00E52575">
        <w:rPr>
          <w:rFonts w:ascii="Book Antiqua" w:hAnsi="Book Antiqua"/>
        </w:rPr>
        <w:t xml:space="preserve"> In next step we will pass these wave files one by one to Google Cloud Speech API, which will return us recognized words string.</w:t>
      </w:r>
    </w:p>
    <w:p w:rsidR="002A6A02" w:rsidRPr="00402AE1" w:rsidRDefault="002A6A02" w:rsidP="00BB476F">
      <w:pPr>
        <w:rPr>
          <w:rFonts w:ascii="Book Antiqua" w:hAnsi="Book Antiqua"/>
        </w:rPr>
      </w:pPr>
    </w:p>
    <w:p w:rsidR="002A6A02" w:rsidRPr="00402AE1" w:rsidRDefault="002A6A02" w:rsidP="002A6A02">
      <w:pPr>
        <w:pStyle w:val="Heading3"/>
        <w:rPr>
          <w:rFonts w:ascii="Book Antiqua" w:hAnsi="Book Antiqua"/>
        </w:rPr>
      </w:pPr>
      <w:bookmarkStart w:id="103" w:name="_Toc512445907"/>
      <w:r w:rsidRPr="00402AE1">
        <w:rPr>
          <w:rFonts w:ascii="Book Antiqua" w:hAnsi="Book Antiqua"/>
        </w:rPr>
        <w:t>Word recognition</w:t>
      </w:r>
      <w:bookmarkEnd w:id="103"/>
    </w:p>
    <w:p w:rsidR="00D81911" w:rsidRPr="00402AE1" w:rsidRDefault="00D81911" w:rsidP="002A6A02">
      <w:pPr>
        <w:rPr>
          <w:rFonts w:ascii="Book Antiqua" w:hAnsi="Book Antiqua"/>
        </w:rPr>
      </w:pPr>
      <w:r w:rsidRPr="00402AE1">
        <w:rPr>
          <w:rFonts w:ascii="Book Antiqua" w:hAnsi="Book Antiqua"/>
        </w:rPr>
        <w:t>Extracting words from digital audio signal has many challenges, accuracy is largely dependent on phonetic sense of the speaker and diction</w:t>
      </w:r>
      <w:r w:rsidR="00A46867">
        <w:rPr>
          <w:rFonts w:ascii="Book Antiqua" w:hAnsi="Book Antiqua"/>
        </w:rPr>
        <w:t>ary of words to recognize from. F</w:t>
      </w:r>
      <w:r w:rsidRPr="00402AE1">
        <w:rPr>
          <w:rFonts w:ascii="Book Antiqua" w:hAnsi="Book Antiqua"/>
        </w:rPr>
        <w:t>or these challenges we have used G</w:t>
      </w:r>
      <w:r w:rsidR="00A46867">
        <w:rPr>
          <w:rFonts w:ascii="Book Antiqua" w:hAnsi="Book Antiqua"/>
        </w:rPr>
        <w:t>oogle Speech API. It is implemented using</w:t>
      </w:r>
      <w:r w:rsidRPr="00402AE1">
        <w:rPr>
          <w:rFonts w:ascii="Book Antiqua" w:hAnsi="Book Antiqua"/>
        </w:rPr>
        <w:t xml:space="preserve"> Mach</w:t>
      </w:r>
      <w:r w:rsidR="00A46867">
        <w:rPr>
          <w:rFonts w:ascii="Book Antiqua" w:hAnsi="Book Antiqua"/>
        </w:rPr>
        <w:t>ine Learning and Neural Network algorithms</w:t>
      </w:r>
      <w:r w:rsidRPr="00402AE1">
        <w:rPr>
          <w:rFonts w:ascii="Book Antiqua" w:hAnsi="Book Antiqua"/>
        </w:rPr>
        <w:t xml:space="preserve"> which gives it ability to recognize from different pronunciations and a large dictionary of words. </w:t>
      </w:r>
    </w:p>
    <w:p w:rsidR="006F0B36" w:rsidRPr="00402AE1" w:rsidRDefault="006F0B36" w:rsidP="002A6A02">
      <w:pPr>
        <w:rPr>
          <w:rFonts w:ascii="Book Antiqua" w:hAnsi="Book Antiqua"/>
        </w:rPr>
      </w:pPr>
    </w:p>
    <w:p w:rsidR="00BD4816" w:rsidRPr="00402AE1" w:rsidRDefault="00D81911" w:rsidP="00BB476F">
      <w:pPr>
        <w:rPr>
          <w:rFonts w:ascii="Book Antiqua" w:hAnsi="Book Antiqua"/>
        </w:rPr>
      </w:pPr>
      <w:r w:rsidRPr="00402AE1">
        <w:rPr>
          <w:rFonts w:ascii="Book Antiqua" w:hAnsi="Book Antiqua"/>
          <w:noProof/>
        </w:rPr>
        <w:drawing>
          <wp:inline distT="0" distB="0" distL="0" distR="0" wp14:anchorId="030BEB4A" wp14:editId="7B4E1BCB">
            <wp:extent cx="5490210" cy="666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 recog.png"/>
                    <pic:cNvPicPr/>
                  </pic:nvPicPr>
                  <pic:blipFill>
                    <a:blip r:embed="rId18">
                      <a:extLst>
                        <a:ext uri="{28A0092B-C50C-407E-A947-70E740481C1C}">
                          <a14:useLocalDpi xmlns:a14="http://schemas.microsoft.com/office/drawing/2010/main" val="0"/>
                        </a:ext>
                      </a:extLst>
                    </a:blip>
                    <a:stretch>
                      <a:fillRect/>
                    </a:stretch>
                  </pic:blipFill>
                  <pic:spPr>
                    <a:xfrm>
                      <a:off x="0" y="0"/>
                      <a:ext cx="5490210" cy="666750"/>
                    </a:xfrm>
                    <a:prstGeom prst="rect">
                      <a:avLst/>
                    </a:prstGeom>
                  </pic:spPr>
                </pic:pic>
              </a:graphicData>
            </a:graphic>
          </wp:inline>
        </w:drawing>
      </w:r>
    </w:p>
    <w:p w:rsidR="00937D43" w:rsidRPr="00402AE1" w:rsidRDefault="007120F1" w:rsidP="00937D43">
      <w:pPr>
        <w:pStyle w:val="Caption"/>
        <w:jc w:val="center"/>
        <w:rPr>
          <w:rFonts w:ascii="Book Antiqua" w:hAnsi="Book Antiqua"/>
        </w:rPr>
      </w:pPr>
      <w:r>
        <w:rPr>
          <w:rFonts w:ascii="Book Antiqua" w:hAnsi="Book Antiqua"/>
        </w:rPr>
        <w:t>Figure 3.3.2</w:t>
      </w:r>
    </w:p>
    <w:p w:rsidR="00752686" w:rsidRPr="00402AE1" w:rsidRDefault="006F0B36" w:rsidP="00BB476F">
      <w:pPr>
        <w:rPr>
          <w:rFonts w:ascii="Book Antiqua" w:hAnsi="Book Antiqua"/>
        </w:rPr>
      </w:pPr>
      <w:r w:rsidRPr="00402AE1">
        <w:rPr>
          <w:rFonts w:ascii="Book Antiqua" w:hAnsi="Book Antiqua"/>
        </w:rPr>
        <w:t>Setting up Google speech client require valid API key from Google cloud services. All API’s must be enabled for Cl</w:t>
      </w:r>
      <w:r w:rsidR="00901CC3">
        <w:rPr>
          <w:rFonts w:ascii="Book Antiqua" w:hAnsi="Book Antiqua"/>
        </w:rPr>
        <w:t xml:space="preserve">oud Project and then a key in </w:t>
      </w:r>
      <w:proofErr w:type="spellStart"/>
      <w:r w:rsidR="00901CC3">
        <w:rPr>
          <w:rFonts w:ascii="Book Antiqua" w:hAnsi="Book Antiqua"/>
        </w:rPr>
        <w:t>J</w:t>
      </w:r>
      <w:r w:rsidRPr="00402AE1">
        <w:rPr>
          <w:rFonts w:ascii="Book Antiqua" w:hAnsi="Book Antiqua"/>
        </w:rPr>
        <w:t>son</w:t>
      </w:r>
      <w:proofErr w:type="spellEnd"/>
      <w:r w:rsidR="00DF54AE" w:rsidRPr="00402AE1">
        <w:rPr>
          <w:rFonts w:ascii="Book Antiqua" w:hAnsi="Book Antiqua"/>
        </w:rPr>
        <w:t xml:space="preserve"> format</w:t>
      </w:r>
      <w:r w:rsidRPr="00402AE1">
        <w:rPr>
          <w:rFonts w:ascii="Book Antiqua" w:hAnsi="Book Antiqua"/>
        </w:rPr>
        <w:t xml:space="preserve"> can be acquired, </w:t>
      </w:r>
      <w:r w:rsidRPr="00402AE1">
        <w:rPr>
          <w:rFonts w:ascii="Book Antiqua" w:hAnsi="Book Antiqua"/>
        </w:rPr>
        <w:lastRenderedPageBreak/>
        <w:t xml:space="preserve">this file will be used as parameters while creating google credentials. After creating </w:t>
      </w:r>
      <w:r w:rsidR="004D5477" w:rsidRPr="00402AE1">
        <w:rPr>
          <w:rFonts w:ascii="Book Antiqua" w:hAnsi="Book Antiqua"/>
        </w:rPr>
        <w:t>client,</w:t>
      </w:r>
      <w:r w:rsidRPr="00402AE1">
        <w:rPr>
          <w:rFonts w:ascii="Book Antiqua" w:hAnsi="Book Antiqua"/>
        </w:rPr>
        <w:t xml:space="preserve"> we will setup recognition configuration which will include details about our audio file, like encoding of the audio and language to recognize</w:t>
      </w:r>
      <w:r w:rsidR="004D5477" w:rsidRPr="00402AE1">
        <w:rPr>
          <w:rFonts w:ascii="Book Antiqua" w:hAnsi="Book Antiqua"/>
        </w:rPr>
        <w:t>, in which case English and Urdu will be passed in parameters</w:t>
      </w:r>
      <w:r w:rsidRPr="00402AE1">
        <w:rPr>
          <w:rFonts w:ascii="Book Antiqua" w:hAnsi="Book Antiqua"/>
        </w:rPr>
        <w:t>. We are using Linear 16 aud</w:t>
      </w:r>
      <w:r w:rsidR="004D5477" w:rsidRPr="00402AE1">
        <w:rPr>
          <w:rFonts w:ascii="Book Antiqua" w:hAnsi="Book Antiqua"/>
        </w:rPr>
        <w:t>io encoding for our recognition procedure. Sample rete of the audio is also included in this configuration. Based on these parameters we will request google server to analyze our audio, in case of successful recognition</w:t>
      </w:r>
      <w:r w:rsidR="00A46867">
        <w:rPr>
          <w:rFonts w:ascii="Book Antiqua" w:hAnsi="Book Antiqua"/>
        </w:rPr>
        <w:t>,</w:t>
      </w:r>
      <w:r w:rsidR="004D5477" w:rsidRPr="00402AE1">
        <w:rPr>
          <w:rFonts w:ascii="Book Antiqua" w:hAnsi="Book Antiqua"/>
        </w:rPr>
        <w:t xml:space="preserve"> we will receive a string containing recognized words in sequence.</w:t>
      </w:r>
      <w:r w:rsidR="00752686" w:rsidRPr="00402AE1">
        <w:rPr>
          <w:rFonts w:ascii="Book Antiqua" w:hAnsi="Book Antiqua"/>
        </w:rPr>
        <w:t xml:space="preserve"> This string will be processed further in our next module to extract meaningful sentences from it. </w:t>
      </w:r>
      <w:r w:rsidR="004D5477" w:rsidRPr="00402AE1">
        <w:rPr>
          <w:rFonts w:ascii="Book Antiqua" w:hAnsi="Book Antiqua"/>
        </w:rPr>
        <w:t xml:space="preserve"> </w:t>
      </w:r>
    </w:p>
    <w:p w:rsidR="00752686" w:rsidRPr="00402AE1" w:rsidRDefault="00752686" w:rsidP="00BB476F">
      <w:pPr>
        <w:rPr>
          <w:rFonts w:ascii="Book Antiqua" w:hAnsi="Book Antiqua"/>
        </w:rPr>
      </w:pPr>
    </w:p>
    <w:p w:rsidR="00752686" w:rsidRPr="00402AE1" w:rsidRDefault="00752686" w:rsidP="00752686">
      <w:pPr>
        <w:pStyle w:val="Heading3"/>
        <w:rPr>
          <w:rFonts w:ascii="Book Antiqua" w:hAnsi="Book Antiqua"/>
        </w:rPr>
      </w:pPr>
      <w:bookmarkStart w:id="104" w:name="_Toc512445908"/>
      <w:r w:rsidRPr="00402AE1">
        <w:rPr>
          <w:rFonts w:ascii="Book Antiqua" w:hAnsi="Book Antiqua"/>
        </w:rPr>
        <w:t>Translation and Punctuation</w:t>
      </w:r>
      <w:bookmarkEnd w:id="104"/>
    </w:p>
    <w:p w:rsidR="00937D43" w:rsidRPr="00402AE1" w:rsidRDefault="004D5477" w:rsidP="00BB476F">
      <w:pPr>
        <w:rPr>
          <w:rFonts w:ascii="Book Antiqua" w:hAnsi="Book Antiqua"/>
        </w:rPr>
      </w:pPr>
      <w:r w:rsidRPr="00402AE1">
        <w:rPr>
          <w:rFonts w:ascii="Book Antiqua" w:hAnsi="Book Antiqua"/>
        </w:rPr>
        <w:t xml:space="preserve">This received string has no information other than the recognized words, the only way to extract meaningful sentences from this string is to punctuate it. If recognized </w:t>
      </w:r>
      <w:r w:rsidR="00752686" w:rsidRPr="00402AE1">
        <w:rPr>
          <w:rFonts w:ascii="Book Antiqua" w:hAnsi="Book Antiqua"/>
        </w:rPr>
        <w:t>language is</w:t>
      </w:r>
      <w:r w:rsidRPr="00402AE1">
        <w:rPr>
          <w:rFonts w:ascii="Book Antiqua" w:hAnsi="Book Antiqua"/>
        </w:rPr>
        <w:t xml:space="preserve"> Urdu, then received string must be translated in such a way that it must </w:t>
      </w:r>
      <w:r w:rsidR="00752686" w:rsidRPr="00402AE1">
        <w:rPr>
          <w:rFonts w:ascii="Book Antiqua" w:hAnsi="Book Antiqua"/>
        </w:rPr>
        <w:t>maintain its intended meaning. Overview of this module can be understood in the diagram below:</w:t>
      </w:r>
    </w:p>
    <w:p w:rsidR="00937D43" w:rsidRPr="00402AE1" w:rsidRDefault="00937D43" w:rsidP="00BB476F">
      <w:pPr>
        <w:rPr>
          <w:rFonts w:ascii="Book Antiqua" w:hAnsi="Book Antiqua"/>
        </w:rPr>
      </w:pPr>
    </w:p>
    <w:p w:rsidR="006F0B36" w:rsidRPr="00402AE1" w:rsidRDefault="00937D43" w:rsidP="00BB476F">
      <w:pPr>
        <w:rPr>
          <w:rFonts w:ascii="Book Antiqua" w:hAnsi="Book Antiqua"/>
        </w:rPr>
      </w:pPr>
      <w:r w:rsidRPr="00402AE1">
        <w:rPr>
          <w:rFonts w:ascii="Book Antiqua" w:hAnsi="Book Antiqua"/>
          <w:noProof/>
        </w:rPr>
        <w:drawing>
          <wp:inline distT="0" distB="0" distL="0" distR="0" wp14:anchorId="7E8D3780" wp14:editId="0A972AE8">
            <wp:extent cx="5490210" cy="14630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unc&amp;Trans.png"/>
                    <pic:cNvPicPr/>
                  </pic:nvPicPr>
                  <pic:blipFill>
                    <a:blip r:embed="rId19">
                      <a:extLst>
                        <a:ext uri="{28A0092B-C50C-407E-A947-70E740481C1C}">
                          <a14:useLocalDpi xmlns:a14="http://schemas.microsoft.com/office/drawing/2010/main" val="0"/>
                        </a:ext>
                      </a:extLst>
                    </a:blip>
                    <a:stretch>
                      <a:fillRect/>
                    </a:stretch>
                  </pic:blipFill>
                  <pic:spPr>
                    <a:xfrm>
                      <a:off x="0" y="0"/>
                      <a:ext cx="5490210" cy="1463040"/>
                    </a:xfrm>
                    <a:prstGeom prst="rect">
                      <a:avLst/>
                    </a:prstGeom>
                  </pic:spPr>
                </pic:pic>
              </a:graphicData>
            </a:graphic>
          </wp:inline>
        </w:drawing>
      </w:r>
      <w:r w:rsidR="00752686" w:rsidRPr="00402AE1">
        <w:rPr>
          <w:rFonts w:ascii="Book Antiqua" w:hAnsi="Book Antiqua"/>
        </w:rPr>
        <w:t xml:space="preserve"> </w:t>
      </w:r>
    </w:p>
    <w:p w:rsidR="00937D43" w:rsidRPr="00402AE1" w:rsidRDefault="007120F1" w:rsidP="00937D43">
      <w:pPr>
        <w:pStyle w:val="Caption"/>
        <w:jc w:val="center"/>
        <w:rPr>
          <w:rFonts w:ascii="Book Antiqua" w:hAnsi="Book Antiqua"/>
        </w:rPr>
      </w:pPr>
      <w:r>
        <w:rPr>
          <w:rFonts w:ascii="Book Antiqua" w:hAnsi="Book Antiqua"/>
        </w:rPr>
        <w:t>Figure 3.3.3</w:t>
      </w:r>
    </w:p>
    <w:p w:rsidR="00937D43" w:rsidRPr="00402AE1" w:rsidRDefault="00CC48BF" w:rsidP="00937D43">
      <w:pPr>
        <w:rPr>
          <w:rFonts w:ascii="Book Antiqua" w:hAnsi="Book Antiqua"/>
        </w:rPr>
      </w:pPr>
      <w:r w:rsidRPr="00402AE1">
        <w:rPr>
          <w:rFonts w:ascii="Book Antiqua" w:hAnsi="Book Antiqua"/>
        </w:rPr>
        <w:t xml:space="preserve">In order to extract meaningful </w:t>
      </w:r>
      <w:r w:rsidR="005B2444" w:rsidRPr="00402AE1">
        <w:rPr>
          <w:rFonts w:ascii="Book Antiqua" w:hAnsi="Book Antiqua"/>
        </w:rPr>
        <w:t>sentences from our English</w:t>
      </w:r>
      <w:r w:rsidRPr="00402AE1">
        <w:rPr>
          <w:rFonts w:ascii="Book Antiqua" w:hAnsi="Book Antiqua"/>
        </w:rPr>
        <w:t xml:space="preserve"> sentence we punctuated our string using a python script, it </w:t>
      </w:r>
      <w:r w:rsidR="005B2444" w:rsidRPr="00402AE1">
        <w:rPr>
          <w:rFonts w:ascii="Book Antiqua" w:hAnsi="Book Antiqua"/>
        </w:rPr>
        <w:t>uses a bi-directional recurrent neural network model to restore missing punctuations in text</w:t>
      </w:r>
      <w:r w:rsidR="00E64147" w:rsidRPr="00402AE1">
        <w:rPr>
          <w:rFonts w:ascii="Book Antiqua" w:hAnsi="Book Antiqua"/>
        </w:rPr>
        <w:t>,</w:t>
      </w:r>
      <w:r w:rsidR="005B2444" w:rsidRPr="00402AE1">
        <w:rPr>
          <w:rFonts w:ascii="Book Antiqua" w:hAnsi="Book Antiqua"/>
        </w:rPr>
        <w:t xml:space="preserve"> where incase of U</w:t>
      </w:r>
      <w:r w:rsidR="00E64147" w:rsidRPr="00402AE1">
        <w:rPr>
          <w:rFonts w:ascii="Book Antiqua" w:hAnsi="Book Antiqua"/>
        </w:rPr>
        <w:t>rdu,</w:t>
      </w:r>
      <w:r w:rsidR="005B2444" w:rsidRPr="00402AE1">
        <w:rPr>
          <w:rFonts w:ascii="Book Antiqua" w:hAnsi="Book Antiqua"/>
        </w:rPr>
        <w:t xml:space="preserve"> we used Google Translation API to translate from Urdu</w:t>
      </w:r>
      <w:r w:rsidR="00B63E0E">
        <w:rPr>
          <w:rFonts w:ascii="Book Antiqua" w:hAnsi="Book Antiqua"/>
        </w:rPr>
        <w:t xml:space="preserve"> to English which returned </w:t>
      </w:r>
      <w:r w:rsidR="005B2444" w:rsidRPr="00402AE1">
        <w:rPr>
          <w:rFonts w:ascii="Book Antiqua" w:hAnsi="Book Antiqua"/>
        </w:rPr>
        <w:t>a punctuated English string. This punctuated sentence will be used in our next module to annotate sub-sentences.</w:t>
      </w:r>
    </w:p>
    <w:p w:rsidR="005B2444" w:rsidRPr="00402AE1" w:rsidRDefault="005B2444" w:rsidP="00937D43">
      <w:pPr>
        <w:rPr>
          <w:rFonts w:ascii="Book Antiqua" w:hAnsi="Book Antiqua"/>
        </w:rPr>
      </w:pPr>
    </w:p>
    <w:p w:rsidR="00E11CB0" w:rsidRPr="00402AE1" w:rsidRDefault="00E11CB0" w:rsidP="00E11CB0">
      <w:pPr>
        <w:pStyle w:val="Heading3"/>
        <w:rPr>
          <w:rFonts w:ascii="Book Antiqua" w:hAnsi="Book Antiqua"/>
        </w:rPr>
      </w:pPr>
      <w:bookmarkStart w:id="105" w:name="_Toc512445909"/>
      <w:r w:rsidRPr="00402AE1">
        <w:rPr>
          <w:rFonts w:ascii="Book Antiqua" w:hAnsi="Book Antiqua"/>
        </w:rPr>
        <w:t>Sentence Extraction</w:t>
      </w:r>
      <w:bookmarkEnd w:id="105"/>
    </w:p>
    <w:p w:rsidR="001F3569" w:rsidRPr="00402AE1" w:rsidRDefault="001F3569" w:rsidP="00E11CB0">
      <w:pPr>
        <w:rPr>
          <w:rFonts w:ascii="Book Antiqua" w:hAnsi="Book Antiqua"/>
        </w:rPr>
      </w:pPr>
      <w:r w:rsidRPr="00402AE1">
        <w:rPr>
          <w:rFonts w:ascii="Book Antiqua" w:hAnsi="Book Antiqua"/>
        </w:rPr>
        <w:t>The process of sub-sentence extraction largely depends of the accuracy of punctuation in the sentence. Sentences must be annotated on the basis of sentence termination symbol i.e. period and then extracted from punctuated string. Overview of our proposed methodology for this module is below:</w:t>
      </w:r>
    </w:p>
    <w:p w:rsidR="001F3569" w:rsidRDefault="001F3569" w:rsidP="00E11CB0">
      <w:pPr>
        <w:rPr>
          <w:rFonts w:ascii="Book Antiqua" w:hAnsi="Book Antiqua"/>
        </w:rPr>
      </w:pPr>
      <w:r w:rsidRPr="00402AE1">
        <w:rPr>
          <w:rFonts w:ascii="Book Antiqua" w:hAnsi="Book Antiqua"/>
          <w:noProof/>
        </w:rPr>
        <w:drawing>
          <wp:inline distT="0" distB="0" distL="0" distR="0" wp14:anchorId="6455AE11" wp14:editId="4603AD53">
            <wp:extent cx="5507665" cy="6953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ntence Extraction.png"/>
                    <pic:cNvPicPr/>
                  </pic:nvPicPr>
                  <pic:blipFill>
                    <a:blip r:embed="rId20">
                      <a:extLst>
                        <a:ext uri="{28A0092B-C50C-407E-A947-70E740481C1C}">
                          <a14:useLocalDpi xmlns:a14="http://schemas.microsoft.com/office/drawing/2010/main" val="0"/>
                        </a:ext>
                      </a:extLst>
                    </a:blip>
                    <a:stretch>
                      <a:fillRect/>
                    </a:stretch>
                  </pic:blipFill>
                  <pic:spPr>
                    <a:xfrm>
                      <a:off x="0" y="0"/>
                      <a:ext cx="5509952" cy="695614"/>
                    </a:xfrm>
                    <a:prstGeom prst="rect">
                      <a:avLst/>
                    </a:prstGeom>
                  </pic:spPr>
                </pic:pic>
              </a:graphicData>
            </a:graphic>
          </wp:inline>
        </w:drawing>
      </w:r>
    </w:p>
    <w:p w:rsidR="007120F1" w:rsidRPr="00402AE1" w:rsidRDefault="007120F1" w:rsidP="007120F1">
      <w:pPr>
        <w:pStyle w:val="Caption"/>
        <w:jc w:val="center"/>
        <w:rPr>
          <w:rFonts w:ascii="Book Antiqua" w:hAnsi="Book Antiqua"/>
        </w:rPr>
      </w:pPr>
      <w:r>
        <w:rPr>
          <w:rFonts w:ascii="Book Antiqua" w:hAnsi="Book Antiqua"/>
        </w:rPr>
        <w:t>Figure 3.3.4</w:t>
      </w:r>
    </w:p>
    <w:p w:rsidR="007120F1" w:rsidRPr="00402AE1" w:rsidRDefault="007120F1" w:rsidP="00E11CB0">
      <w:pPr>
        <w:rPr>
          <w:rFonts w:ascii="Book Antiqua" w:hAnsi="Book Antiqua"/>
        </w:rPr>
      </w:pPr>
    </w:p>
    <w:p w:rsidR="001F3569" w:rsidRPr="00402AE1" w:rsidRDefault="001F3569" w:rsidP="00E11CB0">
      <w:pPr>
        <w:rPr>
          <w:rFonts w:ascii="Book Antiqua" w:hAnsi="Book Antiqua"/>
        </w:rPr>
      </w:pPr>
    </w:p>
    <w:p w:rsidR="001F3569" w:rsidRPr="00402AE1" w:rsidRDefault="00E40928" w:rsidP="00E11CB0">
      <w:pPr>
        <w:rPr>
          <w:rFonts w:ascii="Book Antiqua" w:hAnsi="Book Antiqua"/>
        </w:rPr>
      </w:pPr>
      <w:r>
        <w:rPr>
          <w:rFonts w:ascii="Book Antiqua" w:hAnsi="Book Antiqua"/>
        </w:rPr>
        <w:t xml:space="preserve">First we have to setup Google Language Client credentials, as we are </w:t>
      </w:r>
      <w:r w:rsidR="00B63E0E">
        <w:rPr>
          <w:rFonts w:ascii="Book Antiqua" w:hAnsi="Book Antiqua"/>
        </w:rPr>
        <w:t xml:space="preserve">using </w:t>
      </w:r>
      <w:r>
        <w:rPr>
          <w:rFonts w:ascii="Book Antiqua" w:hAnsi="Book Antiqua"/>
        </w:rPr>
        <w:t>Google Language API</w:t>
      </w:r>
      <w:r w:rsidR="00B63E0E">
        <w:rPr>
          <w:rFonts w:ascii="Book Antiqua" w:hAnsi="Book Antiqua"/>
        </w:rPr>
        <w:t>,</w:t>
      </w:r>
      <w:r>
        <w:rPr>
          <w:rFonts w:ascii="Book Antiqua" w:hAnsi="Book Antiqua"/>
        </w:rPr>
        <w:t xml:space="preserve"> by setting up input document type to plain text and content type to text.  Then we have to request annotation of our sentence in meaningful sub-sentences, which, in response will return sentences that will be stored in a list for further processing.</w:t>
      </w:r>
      <w:r w:rsidR="00A73F77">
        <w:rPr>
          <w:rFonts w:ascii="Book Antiqua" w:hAnsi="Book Antiqua"/>
        </w:rPr>
        <w:t xml:space="preserve"> This list of sentences will be used to generate equivalent PSL sentences.</w:t>
      </w:r>
      <w:r>
        <w:rPr>
          <w:rFonts w:ascii="Book Antiqua" w:hAnsi="Book Antiqua"/>
        </w:rPr>
        <w:t xml:space="preserve"> This API also responds us with parts of speech tagging</w:t>
      </w:r>
      <w:r w:rsidR="00B63E0E">
        <w:rPr>
          <w:rFonts w:ascii="Book Antiqua" w:hAnsi="Book Antiqua"/>
        </w:rPr>
        <w:t xml:space="preserve"> and sentiment value</w:t>
      </w:r>
      <w:r>
        <w:rPr>
          <w:rFonts w:ascii="Book Antiqua" w:hAnsi="Book Antiqua"/>
        </w:rPr>
        <w:t xml:space="preserve"> of the sentence, which can be used for further research in future.</w:t>
      </w:r>
      <w:r w:rsidR="00A73F77">
        <w:rPr>
          <w:rFonts w:ascii="Book Antiqua" w:hAnsi="Book Antiqua"/>
        </w:rPr>
        <w:t xml:space="preserve"> </w:t>
      </w:r>
    </w:p>
    <w:p w:rsidR="001F3569" w:rsidRPr="00402AE1" w:rsidRDefault="001F3569" w:rsidP="00E11CB0">
      <w:pPr>
        <w:rPr>
          <w:rFonts w:ascii="Book Antiqua" w:hAnsi="Book Antiqua"/>
        </w:rPr>
      </w:pPr>
    </w:p>
    <w:p w:rsidR="00E11CB0" w:rsidRDefault="00E11CB0" w:rsidP="00E11CB0">
      <w:pPr>
        <w:pStyle w:val="Heading3"/>
        <w:rPr>
          <w:rFonts w:ascii="Book Antiqua" w:hAnsi="Book Antiqua"/>
        </w:rPr>
      </w:pPr>
      <w:bookmarkStart w:id="106" w:name="_Toc512445910"/>
      <w:r w:rsidRPr="00402AE1">
        <w:rPr>
          <w:rFonts w:ascii="Book Antiqua" w:hAnsi="Book Antiqua"/>
        </w:rPr>
        <w:t>English to PSL Conversion</w:t>
      </w:r>
      <w:bookmarkEnd w:id="106"/>
    </w:p>
    <w:p w:rsidR="00E40928" w:rsidRDefault="00A73F77" w:rsidP="00E40928">
      <w:r>
        <w:t>We have English sentences extracted from the media file, stored in a list. These sentences will be sent to English to PSL module to return equivalent PSL sentences in response. These PSL sentences will be stored in a list, containing all PSL transcript of the media file. The diagram below illustrates the flow of data through this module.</w:t>
      </w:r>
    </w:p>
    <w:p w:rsidR="00A73F77" w:rsidRDefault="00A73F77" w:rsidP="00E40928"/>
    <w:p w:rsidR="00A73F77" w:rsidRDefault="00A73F77" w:rsidP="00E40928">
      <w:r>
        <w:rPr>
          <w:noProof/>
        </w:rPr>
        <w:drawing>
          <wp:inline distT="0" distB="0" distL="0" distR="0" wp14:anchorId="161D1941" wp14:editId="755E8CC1">
            <wp:extent cx="5490210" cy="6413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glish to PSL module.png"/>
                    <pic:cNvPicPr/>
                  </pic:nvPicPr>
                  <pic:blipFill>
                    <a:blip r:embed="rId21">
                      <a:extLst>
                        <a:ext uri="{28A0092B-C50C-407E-A947-70E740481C1C}">
                          <a14:useLocalDpi xmlns:a14="http://schemas.microsoft.com/office/drawing/2010/main" val="0"/>
                        </a:ext>
                      </a:extLst>
                    </a:blip>
                    <a:stretch>
                      <a:fillRect/>
                    </a:stretch>
                  </pic:blipFill>
                  <pic:spPr>
                    <a:xfrm>
                      <a:off x="0" y="0"/>
                      <a:ext cx="5490210" cy="641350"/>
                    </a:xfrm>
                    <a:prstGeom prst="rect">
                      <a:avLst/>
                    </a:prstGeom>
                  </pic:spPr>
                </pic:pic>
              </a:graphicData>
            </a:graphic>
          </wp:inline>
        </w:drawing>
      </w:r>
    </w:p>
    <w:p w:rsidR="007120F1" w:rsidRPr="00402AE1" w:rsidRDefault="007120F1" w:rsidP="007120F1">
      <w:pPr>
        <w:pStyle w:val="Caption"/>
        <w:jc w:val="center"/>
        <w:rPr>
          <w:rFonts w:ascii="Book Antiqua" w:hAnsi="Book Antiqua"/>
        </w:rPr>
      </w:pPr>
      <w:r>
        <w:rPr>
          <w:rFonts w:ascii="Book Antiqua" w:hAnsi="Book Antiqua"/>
        </w:rPr>
        <w:t>Figure 3.3.5</w:t>
      </w:r>
    </w:p>
    <w:p w:rsidR="00901CC3" w:rsidRDefault="00901CC3" w:rsidP="00E40928"/>
    <w:p w:rsidR="00901CC3" w:rsidRDefault="00901CC3" w:rsidP="00E40928">
      <w:r>
        <w:t>We have to establish socket connection with English to PSL module because of diversity of programming languages used to develop these modules. We are converting our English sentence</w:t>
      </w:r>
      <w:r w:rsidR="007F78EA">
        <w:t xml:space="preserve">s </w:t>
      </w:r>
      <w:r>
        <w:t>one by one into stream of bytes</w:t>
      </w:r>
      <w:r w:rsidR="007F78EA">
        <w:t>, from the list,</w:t>
      </w:r>
      <w:r>
        <w:t xml:space="preserve"> and then sending to translation module, which converts this stream of bytes to string for further processing. This is necessary because translation</w:t>
      </w:r>
      <w:r w:rsidR="007F78EA">
        <w:t xml:space="preserve"> module, which is out server, </w:t>
      </w:r>
      <w:r>
        <w:t>is written in java language, which used different encoding scheme for strings, in comparison to our ma</w:t>
      </w:r>
      <w:r w:rsidR="007F78EA">
        <w:t>in module, the client,</w:t>
      </w:r>
      <w:r>
        <w:t xml:space="preserve"> which is written in C# language.</w:t>
      </w:r>
    </w:p>
    <w:p w:rsidR="007F78EA" w:rsidRDefault="00901CC3" w:rsidP="00E40928">
      <w:r>
        <w:t>After successful translation of the received string, this module again converts the resultant string into stream of bytes and send the response</w:t>
      </w:r>
      <w:r w:rsidR="007F78EA">
        <w:t>, to the client,</w:t>
      </w:r>
      <w:r>
        <w:t xml:space="preserve"> through socket.</w:t>
      </w:r>
      <w:r w:rsidR="007F78EA">
        <w:t xml:space="preserve"> </w:t>
      </w:r>
    </w:p>
    <w:p w:rsidR="00901CC3" w:rsidRPr="00E40928" w:rsidRDefault="007F78EA" w:rsidP="00E40928">
      <w:r>
        <w:t>The client module then receives and converts the streams one by one to string, saving them in a list, which is intended to save whole PSL transcript.</w:t>
      </w:r>
    </w:p>
    <w:p w:rsidR="001340F4" w:rsidRPr="00914CB8" w:rsidRDefault="001340F4" w:rsidP="003E7187">
      <w:pPr>
        <w:pStyle w:val="Heading1"/>
      </w:pPr>
      <w:bookmarkStart w:id="107" w:name="_Toc512445911"/>
      <w:r w:rsidRPr="00914CB8">
        <w:lastRenderedPageBreak/>
        <w:t>Evaluation</w:t>
      </w:r>
      <w:bookmarkEnd w:id="107"/>
    </w:p>
    <w:p w:rsidR="001340F4" w:rsidRPr="00914CB8" w:rsidRDefault="001340F4" w:rsidP="00B07B0F">
      <w:pPr>
        <w:pStyle w:val="Heading2"/>
      </w:pPr>
      <w:bookmarkStart w:id="108" w:name="_Toc512445912"/>
      <w:r w:rsidRPr="00914CB8">
        <w:t>Experimentation</w:t>
      </w:r>
      <w:bookmarkEnd w:id="108"/>
    </w:p>
    <w:p w:rsidR="001340F4" w:rsidRDefault="001340F4" w:rsidP="003E7187">
      <w:pPr>
        <w:pStyle w:val="Heading3"/>
        <w:rPr>
          <w:rFonts w:ascii="Book Antiqua" w:hAnsi="Book Antiqua"/>
        </w:rPr>
      </w:pPr>
      <w:bookmarkStart w:id="109" w:name="_Toc512445913"/>
      <w:r w:rsidRPr="00914CB8">
        <w:rPr>
          <w:rFonts w:ascii="Book Antiqua" w:hAnsi="Book Antiqua"/>
        </w:rPr>
        <w:t>Experimental Setup</w:t>
      </w:r>
      <w:bookmarkEnd w:id="109"/>
    </w:p>
    <w:p w:rsidR="00245471" w:rsidRDefault="00245471" w:rsidP="00643EB5">
      <w:r>
        <w:t>Our system</w:t>
      </w:r>
      <w:r w:rsidR="0066647F">
        <w:t>’s input</w:t>
      </w:r>
      <w:r>
        <w:t xml:space="preserve"> was evaluated on two types of data input:</w:t>
      </w:r>
    </w:p>
    <w:p w:rsidR="00245471" w:rsidRDefault="0066647F" w:rsidP="00E81CB2">
      <w:pPr>
        <w:pStyle w:val="ListParagraph"/>
        <w:numPr>
          <w:ilvl w:val="0"/>
          <w:numId w:val="18"/>
        </w:numPr>
      </w:pPr>
      <w:r>
        <w:t xml:space="preserve">English/Urdu </w:t>
      </w:r>
      <w:r w:rsidR="00245471">
        <w:t>Audio</w:t>
      </w:r>
    </w:p>
    <w:p w:rsidR="00245471" w:rsidRDefault="0066647F" w:rsidP="00E81CB2">
      <w:pPr>
        <w:pStyle w:val="ListParagraph"/>
        <w:numPr>
          <w:ilvl w:val="0"/>
          <w:numId w:val="18"/>
        </w:numPr>
      </w:pPr>
      <w:r>
        <w:t xml:space="preserve">English/Urdu </w:t>
      </w:r>
      <w:r w:rsidR="00245471">
        <w:t>Video</w:t>
      </w:r>
    </w:p>
    <w:p w:rsidR="00245471" w:rsidRDefault="00245471" w:rsidP="00245471">
      <w:pPr>
        <w:pStyle w:val="ListParagraph"/>
      </w:pPr>
    </w:p>
    <w:p w:rsidR="00245471" w:rsidRPr="00245471" w:rsidRDefault="00245471" w:rsidP="00245471">
      <w:r w:rsidRPr="00245471">
        <w:rPr>
          <w:b/>
        </w:rPr>
        <w:t>Audio:</w:t>
      </w:r>
      <w:r>
        <w:rPr>
          <w:b/>
        </w:rPr>
        <w:t xml:space="preserve"> </w:t>
      </w:r>
      <w:r w:rsidR="0066647F">
        <w:t>Multiple renowned audio formats, i.e. .mp3, .wav, .</w:t>
      </w:r>
      <w:proofErr w:type="spellStart"/>
      <w:r w:rsidR="0066647F">
        <w:t>flac</w:t>
      </w:r>
      <w:proofErr w:type="spellEnd"/>
      <w:r w:rsidR="0066647F">
        <w:t>, were used to test our system.</w:t>
      </w:r>
    </w:p>
    <w:p w:rsidR="00245471" w:rsidRPr="0066647F" w:rsidRDefault="00245471" w:rsidP="00245471">
      <w:r w:rsidRPr="00245471">
        <w:rPr>
          <w:b/>
        </w:rPr>
        <w:t>Video:</w:t>
      </w:r>
      <w:r w:rsidR="0066647F">
        <w:rPr>
          <w:b/>
        </w:rPr>
        <w:t xml:space="preserve"> </w:t>
      </w:r>
      <w:r w:rsidR="0066647F">
        <w:t>Multiple renowned video formats, i.e. .</w:t>
      </w:r>
      <w:proofErr w:type="spellStart"/>
      <w:r w:rsidR="0066647F">
        <w:t>wmv</w:t>
      </w:r>
      <w:proofErr w:type="spellEnd"/>
      <w:r w:rsidR="0066647F">
        <w:t>, .3gp, .mp4, were used to test our system.</w:t>
      </w:r>
    </w:p>
    <w:p w:rsidR="001340F4" w:rsidRPr="00914CB8" w:rsidRDefault="00062936" w:rsidP="003E7187">
      <w:pPr>
        <w:pStyle w:val="Heading3"/>
        <w:rPr>
          <w:rFonts w:ascii="Book Antiqua" w:hAnsi="Book Antiqua"/>
        </w:rPr>
      </w:pPr>
      <w:bookmarkStart w:id="110" w:name="_Toc512445914"/>
      <w:r>
        <w:rPr>
          <w:rFonts w:ascii="Book Antiqua" w:hAnsi="Book Antiqua"/>
        </w:rPr>
        <w:t xml:space="preserve">Prototype </w:t>
      </w:r>
      <w:r w:rsidR="00643EB5">
        <w:rPr>
          <w:rFonts w:ascii="Book Antiqua" w:hAnsi="Book Antiqua"/>
        </w:rPr>
        <w:t>Validation</w:t>
      </w:r>
      <w:bookmarkEnd w:id="110"/>
    </w:p>
    <w:p w:rsidR="001865CD" w:rsidRPr="004D7FA3" w:rsidRDefault="004D7FA3" w:rsidP="004D7FA3">
      <w:pPr>
        <w:rPr>
          <w:rFonts w:ascii="Book Antiqua" w:hAnsi="Book Antiqua"/>
        </w:rPr>
      </w:pPr>
      <w:r>
        <w:rPr>
          <w:rFonts w:ascii="Book Antiqua" w:hAnsi="Book Antiqua"/>
        </w:rPr>
        <w:t>Our prototype validation process can be observed</w:t>
      </w:r>
      <w:r w:rsidR="004606D9">
        <w:rPr>
          <w:rFonts w:ascii="Book Antiqua" w:hAnsi="Book Antiqua"/>
        </w:rPr>
        <w:t xml:space="preserve"> in the figure</w:t>
      </w:r>
      <w:r>
        <w:rPr>
          <w:rFonts w:ascii="Book Antiqua" w:hAnsi="Book Antiqua"/>
        </w:rPr>
        <w:t xml:space="preserve"> below</w:t>
      </w:r>
      <w:r w:rsidR="001865CD">
        <w:rPr>
          <w:rFonts w:ascii="Book Antiqua" w:hAnsi="Book Antiqua"/>
        </w:rPr>
        <w:t>:</w:t>
      </w:r>
    </w:p>
    <w:p w:rsidR="00562309" w:rsidRPr="00562309" w:rsidRDefault="00562309" w:rsidP="00562309">
      <w:pPr>
        <w:rPr>
          <w:rFonts w:ascii="Book Antiqua" w:hAnsi="Book Antiqua"/>
        </w:rPr>
      </w:pPr>
    </w:p>
    <w:p w:rsidR="001865CD" w:rsidRDefault="00981F06" w:rsidP="001865CD">
      <w:pPr>
        <w:jc w:val="center"/>
        <w:rPr>
          <w:rFonts w:ascii="Book Antiqua" w:hAnsi="Book Antiqua"/>
        </w:rPr>
      </w:pPr>
      <w:r>
        <w:rPr>
          <w:rFonts w:ascii="Book Antiqua" w:hAnsi="Book Antiqua"/>
          <w:noProof/>
        </w:rPr>
        <w:drawing>
          <wp:inline distT="0" distB="0" distL="0" distR="0" wp14:anchorId="474AC684" wp14:editId="1AAEA047">
            <wp:extent cx="4968106" cy="61837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alidation.emf"/>
                    <pic:cNvPicPr/>
                  </pic:nvPicPr>
                  <pic:blipFill>
                    <a:blip r:embed="rId22">
                      <a:extLst>
                        <a:ext uri="{28A0092B-C50C-407E-A947-70E740481C1C}">
                          <a14:useLocalDpi xmlns:a14="http://schemas.microsoft.com/office/drawing/2010/main" val="0"/>
                        </a:ext>
                      </a:extLst>
                    </a:blip>
                    <a:stretch>
                      <a:fillRect/>
                    </a:stretch>
                  </pic:blipFill>
                  <pic:spPr>
                    <a:xfrm>
                      <a:off x="0" y="0"/>
                      <a:ext cx="4968106" cy="618375"/>
                    </a:xfrm>
                    <a:prstGeom prst="rect">
                      <a:avLst/>
                    </a:prstGeom>
                  </pic:spPr>
                </pic:pic>
              </a:graphicData>
            </a:graphic>
          </wp:inline>
        </w:drawing>
      </w:r>
    </w:p>
    <w:p w:rsidR="004D7FA3" w:rsidRPr="004D7FA3" w:rsidRDefault="007120F1" w:rsidP="004D7FA3">
      <w:pPr>
        <w:pStyle w:val="Caption"/>
        <w:jc w:val="center"/>
        <w:rPr>
          <w:rFonts w:ascii="Book Antiqua" w:hAnsi="Book Antiqua"/>
        </w:rPr>
      </w:pPr>
      <w:r>
        <w:rPr>
          <w:rFonts w:ascii="Book Antiqua" w:hAnsi="Book Antiqua"/>
        </w:rPr>
        <w:t>Figure 4.1.1</w:t>
      </w:r>
    </w:p>
    <w:p w:rsidR="001865CD" w:rsidRDefault="00562309" w:rsidP="001865CD">
      <w:pPr>
        <w:rPr>
          <w:rFonts w:ascii="Book Antiqua" w:hAnsi="Book Antiqua"/>
        </w:rPr>
      </w:pPr>
      <w:r>
        <w:rPr>
          <w:rFonts w:ascii="Book Antiqua" w:hAnsi="Book Antiqua"/>
        </w:rPr>
        <w:t>For functional validation we have calculated and verified accuracy of English/Urdu speech to English language.</w:t>
      </w:r>
    </w:p>
    <w:p w:rsidR="00062936" w:rsidRDefault="00062936" w:rsidP="00062936">
      <w:r>
        <w:t>In order to evaluate our system’s accuracy, and its diversity, we had to test our system on two levels:</w:t>
      </w:r>
    </w:p>
    <w:p w:rsidR="00062936" w:rsidRDefault="00062936" w:rsidP="00E81CB2">
      <w:pPr>
        <w:pStyle w:val="ListParagraph"/>
        <w:numPr>
          <w:ilvl w:val="0"/>
          <w:numId w:val="17"/>
        </w:numPr>
      </w:pPr>
      <w:r>
        <w:t>Sentence Level</w:t>
      </w:r>
    </w:p>
    <w:p w:rsidR="00062936" w:rsidRDefault="00062936" w:rsidP="00E81CB2">
      <w:pPr>
        <w:pStyle w:val="ListParagraph"/>
        <w:numPr>
          <w:ilvl w:val="0"/>
          <w:numId w:val="17"/>
        </w:numPr>
      </w:pPr>
      <w:r>
        <w:t>Story Level</w:t>
      </w:r>
    </w:p>
    <w:p w:rsidR="00062936" w:rsidRDefault="00062936" w:rsidP="00062936">
      <w:r w:rsidRPr="00643EB5">
        <w:rPr>
          <w:b/>
        </w:rPr>
        <w:t>Sentence level:</w:t>
      </w:r>
      <w:r>
        <w:t xml:space="preserve"> We c</w:t>
      </w:r>
      <w:r w:rsidR="004606D9">
        <w:t>reated data set consisting of English and Urdu</w:t>
      </w:r>
      <w:r>
        <w:t xml:space="preserve"> sentences, which are used commonly for daily communication, to evaluate our system. Evaluation consists of calculating accuracy between total number to spoken words in the media file and total number to correctly recognized words. Number of missing words and number of misinterpreted words are also used to calculate sentence level accuracy.</w:t>
      </w:r>
    </w:p>
    <w:p w:rsidR="00062936" w:rsidRPr="00062936" w:rsidRDefault="00062936" w:rsidP="001865CD">
      <w:r w:rsidRPr="00245471">
        <w:rPr>
          <w:b/>
        </w:rPr>
        <w:t>Story Level:</w:t>
      </w:r>
      <w:r>
        <w:rPr>
          <w:b/>
        </w:rPr>
        <w:t xml:space="preserve"> </w:t>
      </w:r>
      <w:r>
        <w:t xml:space="preserve">We must evaluate our story by calculating accuracy of individual sentences and total number of sentences in the story. Sentences are again evaluated by calculating accuracy between total number to spoken words in the media file and total number to correctly recognized words, and whole story is evaluated by calculating accuracy between total number of sentences in the media file and total number of sentences extracted by our system. </w:t>
      </w:r>
    </w:p>
    <w:p w:rsidR="00981F06" w:rsidRDefault="00981F06">
      <w:pPr>
        <w:autoSpaceDE/>
        <w:autoSpaceDN/>
        <w:spacing w:after="0"/>
        <w:jc w:val="left"/>
        <w:rPr>
          <w:rFonts w:ascii="Book Antiqua" w:hAnsi="Book Antiqua" w:cs="Arial"/>
          <w:bCs/>
          <w:noProof/>
          <w:sz w:val="28"/>
          <w:szCs w:val="28"/>
        </w:rPr>
      </w:pPr>
      <w:r>
        <w:br w:type="page"/>
      </w:r>
    </w:p>
    <w:p w:rsidR="001340F4" w:rsidRDefault="001340F4" w:rsidP="00AD70C7">
      <w:pPr>
        <w:pStyle w:val="Heading2"/>
      </w:pPr>
      <w:bookmarkStart w:id="111" w:name="_Toc512445915"/>
      <w:r w:rsidRPr="00914CB8">
        <w:lastRenderedPageBreak/>
        <w:t>Results</w:t>
      </w:r>
      <w:bookmarkEnd w:id="111"/>
    </w:p>
    <w:p w:rsidR="00AD70C7" w:rsidRDefault="003422ED" w:rsidP="00AD70C7">
      <w:r>
        <w:t>The results of our system are as follows:</w:t>
      </w:r>
    </w:p>
    <w:p w:rsidR="003422ED" w:rsidRDefault="00981F06" w:rsidP="00AD70C7">
      <w:pPr>
        <w:rPr>
          <w:b/>
        </w:rPr>
      </w:pPr>
      <w:r>
        <w:rPr>
          <w:b/>
        </w:rPr>
        <w:t xml:space="preserve">English </w:t>
      </w:r>
      <w:r w:rsidR="003422ED" w:rsidRPr="003422ED">
        <w:rPr>
          <w:b/>
        </w:rPr>
        <w:t>Sentence</w:t>
      </w:r>
      <w:r>
        <w:rPr>
          <w:b/>
        </w:rPr>
        <w:t>s</w:t>
      </w:r>
      <w:r w:rsidR="003422ED" w:rsidRPr="003422ED">
        <w:rPr>
          <w:b/>
        </w:rPr>
        <w:t>:</w:t>
      </w:r>
    </w:p>
    <w:tbl>
      <w:tblPr>
        <w:tblStyle w:val="GridTable4-Accent5"/>
        <w:tblW w:w="8697" w:type="dxa"/>
        <w:tblLook w:val="04A0" w:firstRow="1" w:lastRow="0" w:firstColumn="1" w:lastColumn="0" w:noHBand="0" w:noVBand="1"/>
      </w:tblPr>
      <w:tblGrid>
        <w:gridCol w:w="3263"/>
        <w:gridCol w:w="1445"/>
        <w:gridCol w:w="2040"/>
        <w:gridCol w:w="1949"/>
      </w:tblGrid>
      <w:tr w:rsidR="004E2104" w:rsidRPr="009E680A" w:rsidTr="00981F06">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263" w:type="dxa"/>
            <w:noWrap/>
            <w:hideMark/>
          </w:tcPr>
          <w:p w:rsidR="009E680A" w:rsidRPr="00CD58F0" w:rsidRDefault="009E680A" w:rsidP="009E680A">
            <w:pPr>
              <w:jc w:val="center"/>
              <w:rPr>
                <w:rFonts w:asciiTheme="minorHAnsi" w:hAnsiTheme="minorHAnsi"/>
              </w:rPr>
            </w:pPr>
            <w:r w:rsidRPr="00CD58F0">
              <w:rPr>
                <w:rFonts w:asciiTheme="minorHAnsi" w:hAnsiTheme="minorHAnsi"/>
              </w:rPr>
              <w:t>Sentences</w:t>
            </w:r>
          </w:p>
        </w:tc>
        <w:tc>
          <w:tcPr>
            <w:tcW w:w="1445" w:type="dxa"/>
            <w:noWrap/>
            <w:hideMark/>
          </w:tcPr>
          <w:p w:rsidR="009E680A" w:rsidRPr="009E680A" w:rsidRDefault="009E680A" w:rsidP="009E680A">
            <w:pPr>
              <w:jc w:val="center"/>
              <w:cnfStyle w:val="100000000000" w:firstRow="1" w:lastRow="0" w:firstColumn="0" w:lastColumn="0" w:oddVBand="0" w:evenVBand="0" w:oddHBand="0" w:evenHBand="0" w:firstRowFirstColumn="0" w:firstRowLastColumn="0" w:lastRowFirstColumn="0" w:lastRowLastColumn="0"/>
            </w:pPr>
            <w:r w:rsidRPr="009E680A">
              <w:t>Total words</w:t>
            </w:r>
          </w:p>
        </w:tc>
        <w:tc>
          <w:tcPr>
            <w:tcW w:w="2040" w:type="dxa"/>
            <w:noWrap/>
            <w:hideMark/>
          </w:tcPr>
          <w:p w:rsidR="009E680A" w:rsidRPr="009E680A" w:rsidRDefault="009E680A" w:rsidP="009E680A">
            <w:pPr>
              <w:jc w:val="center"/>
              <w:cnfStyle w:val="100000000000" w:firstRow="1" w:lastRow="0" w:firstColumn="0" w:lastColumn="0" w:oddVBand="0" w:evenVBand="0" w:oddHBand="0" w:evenHBand="0" w:firstRowFirstColumn="0" w:firstRowLastColumn="0" w:lastRowFirstColumn="0" w:lastRowLastColumn="0"/>
            </w:pPr>
            <w:r w:rsidRPr="009E680A">
              <w:t>Correct recognized words</w:t>
            </w:r>
          </w:p>
        </w:tc>
        <w:tc>
          <w:tcPr>
            <w:tcW w:w="1948" w:type="dxa"/>
            <w:noWrap/>
            <w:hideMark/>
          </w:tcPr>
          <w:p w:rsidR="009E680A" w:rsidRPr="009E680A" w:rsidRDefault="009E680A" w:rsidP="009E680A">
            <w:pPr>
              <w:jc w:val="center"/>
              <w:cnfStyle w:val="100000000000" w:firstRow="1" w:lastRow="0" w:firstColumn="0" w:lastColumn="0" w:oddVBand="0" w:evenVBand="0" w:oddHBand="0" w:evenHBand="0" w:firstRowFirstColumn="0" w:firstRowLastColumn="0" w:lastRowFirstColumn="0" w:lastRowLastColumn="0"/>
            </w:pPr>
            <w:r w:rsidRPr="009E680A">
              <w:t>Accuracy (%)</w:t>
            </w:r>
          </w:p>
        </w:tc>
      </w:tr>
      <w:tr w:rsidR="009E680A" w:rsidRPr="009E680A" w:rsidTr="00981F06">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8697" w:type="dxa"/>
            <w:gridSpan w:val="4"/>
            <w:hideMark/>
          </w:tcPr>
          <w:p w:rsidR="009E680A" w:rsidRPr="00CD58F0" w:rsidRDefault="009E680A" w:rsidP="009E680A">
            <w:pPr>
              <w:jc w:val="center"/>
              <w:rPr>
                <w:rFonts w:asciiTheme="minorHAnsi" w:hAnsiTheme="minorHAnsi"/>
              </w:rPr>
            </w:pPr>
            <w:r w:rsidRPr="00CD58F0">
              <w:rPr>
                <w:rFonts w:asciiTheme="minorHAnsi" w:hAnsiTheme="minorHAnsi"/>
                <w:u w:val="single"/>
              </w:rPr>
              <w:t>Simple Sentences</w:t>
            </w:r>
          </w:p>
        </w:tc>
      </w:tr>
      <w:tr w:rsidR="004E2104" w:rsidRPr="004E2104" w:rsidTr="00981F06">
        <w:trPr>
          <w:trHeight w:val="167"/>
        </w:trPr>
        <w:tc>
          <w:tcPr>
            <w:cnfStyle w:val="001000000000" w:firstRow="0" w:lastRow="0" w:firstColumn="1" w:lastColumn="0" w:oddVBand="0" w:evenVBand="0" w:oddHBand="0" w:evenHBand="0" w:firstRowFirstColumn="0" w:firstRowLastColumn="0" w:lastRowFirstColumn="0" w:lastRowLastColumn="0"/>
            <w:tcW w:w="3263" w:type="dxa"/>
            <w:noWrap/>
            <w:hideMark/>
          </w:tcPr>
          <w:p w:rsidR="004E2104" w:rsidRPr="004E2104" w:rsidRDefault="004E2104" w:rsidP="004E2104">
            <w:pPr>
              <w:autoSpaceDE/>
              <w:autoSpaceDN/>
              <w:spacing w:after="0"/>
              <w:jc w:val="left"/>
              <w:rPr>
                <w:rFonts w:asciiTheme="minorHAnsi" w:hAnsiTheme="minorHAnsi"/>
                <w:b w:val="0"/>
                <w:color w:val="000000"/>
              </w:rPr>
            </w:pPr>
            <w:r w:rsidRPr="004E2104">
              <w:rPr>
                <w:rFonts w:asciiTheme="minorHAnsi" w:hAnsiTheme="minorHAnsi"/>
                <w:b w:val="0"/>
                <w:color w:val="000000"/>
              </w:rPr>
              <w:t>Can I have the bill?</w:t>
            </w:r>
          </w:p>
        </w:tc>
        <w:tc>
          <w:tcPr>
            <w:tcW w:w="1445" w:type="dxa"/>
            <w:noWrap/>
            <w:hideMark/>
          </w:tcPr>
          <w:p w:rsidR="004E2104" w:rsidRPr="004E2104" w:rsidRDefault="004E2104" w:rsidP="004606D9">
            <w:pPr>
              <w:autoSpaceDE/>
              <w:autoSpaceDN/>
              <w:spacing w:after="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4E2104">
              <w:rPr>
                <w:rFonts w:ascii="Calibri" w:hAnsi="Calibri"/>
                <w:color w:val="000000"/>
              </w:rPr>
              <w:t>5</w:t>
            </w:r>
          </w:p>
        </w:tc>
        <w:tc>
          <w:tcPr>
            <w:tcW w:w="2040" w:type="dxa"/>
            <w:noWrap/>
            <w:hideMark/>
          </w:tcPr>
          <w:p w:rsidR="004E2104" w:rsidRPr="004E2104" w:rsidRDefault="004E2104" w:rsidP="004606D9">
            <w:pPr>
              <w:autoSpaceDE/>
              <w:autoSpaceDN/>
              <w:spacing w:after="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4E2104">
              <w:rPr>
                <w:rFonts w:ascii="Calibri" w:hAnsi="Calibri"/>
                <w:color w:val="000000"/>
              </w:rPr>
              <w:t>5</w:t>
            </w:r>
          </w:p>
        </w:tc>
        <w:tc>
          <w:tcPr>
            <w:tcW w:w="1948" w:type="dxa"/>
            <w:noWrap/>
            <w:hideMark/>
          </w:tcPr>
          <w:p w:rsidR="004E2104" w:rsidRPr="004E2104" w:rsidRDefault="004E2104" w:rsidP="004606D9">
            <w:pPr>
              <w:autoSpaceDE/>
              <w:autoSpaceDN/>
              <w:spacing w:after="0" w:line="360" w:lineRule="auto"/>
              <w:jc w:val="right"/>
              <w:cnfStyle w:val="000000000000" w:firstRow="0" w:lastRow="0" w:firstColumn="0" w:lastColumn="0" w:oddVBand="0" w:evenVBand="0" w:oddHBand="0" w:evenHBand="0" w:firstRowFirstColumn="0" w:firstRowLastColumn="0" w:lastRowFirstColumn="0" w:lastRowLastColumn="0"/>
              <w:rPr>
                <w:b/>
                <w:bCs/>
                <w:color w:val="000000"/>
              </w:rPr>
            </w:pPr>
            <w:r w:rsidRPr="004E2104">
              <w:rPr>
                <w:b/>
                <w:bCs/>
                <w:color w:val="000000"/>
              </w:rPr>
              <w:t>100</w:t>
            </w:r>
            <w:r w:rsidR="00CD58F0">
              <w:rPr>
                <w:b/>
                <w:bCs/>
                <w:color w:val="000000"/>
              </w:rPr>
              <w:t>%</w:t>
            </w:r>
          </w:p>
        </w:tc>
      </w:tr>
      <w:tr w:rsidR="004E2104" w:rsidRPr="004E2104" w:rsidTr="00981F0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263" w:type="dxa"/>
            <w:noWrap/>
            <w:hideMark/>
          </w:tcPr>
          <w:p w:rsidR="004E2104" w:rsidRPr="004E2104" w:rsidRDefault="004E2104" w:rsidP="004E2104">
            <w:pPr>
              <w:autoSpaceDE/>
              <w:autoSpaceDN/>
              <w:spacing w:after="0"/>
              <w:jc w:val="left"/>
              <w:rPr>
                <w:rFonts w:asciiTheme="minorHAnsi" w:hAnsiTheme="minorHAnsi"/>
                <w:b w:val="0"/>
                <w:color w:val="000000"/>
              </w:rPr>
            </w:pPr>
            <w:r w:rsidRPr="004E2104">
              <w:rPr>
                <w:rFonts w:asciiTheme="minorHAnsi" w:hAnsiTheme="minorHAnsi"/>
                <w:b w:val="0"/>
                <w:color w:val="000000"/>
              </w:rPr>
              <w:t>Can I help you?</w:t>
            </w:r>
          </w:p>
        </w:tc>
        <w:tc>
          <w:tcPr>
            <w:tcW w:w="1445" w:type="dxa"/>
            <w:noWrap/>
            <w:hideMark/>
          </w:tcPr>
          <w:p w:rsidR="004E2104" w:rsidRPr="004E2104" w:rsidRDefault="004E2104" w:rsidP="004606D9">
            <w:pPr>
              <w:autoSpaceDE/>
              <w:autoSpaceDN/>
              <w:spacing w:after="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4E2104">
              <w:rPr>
                <w:rFonts w:ascii="Calibri" w:hAnsi="Calibri"/>
                <w:color w:val="000000"/>
              </w:rPr>
              <w:t>4</w:t>
            </w:r>
          </w:p>
        </w:tc>
        <w:tc>
          <w:tcPr>
            <w:tcW w:w="2040" w:type="dxa"/>
            <w:noWrap/>
            <w:hideMark/>
          </w:tcPr>
          <w:p w:rsidR="004E2104" w:rsidRPr="004E2104" w:rsidRDefault="004E2104" w:rsidP="004606D9">
            <w:pPr>
              <w:autoSpaceDE/>
              <w:autoSpaceDN/>
              <w:spacing w:after="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4E2104">
              <w:rPr>
                <w:rFonts w:ascii="Calibri" w:hAnsi="Calibri"/>
                <w:color w:val="000000"/>
              </w:rPr>
              <w:t>4</w:t>
            </w:r>
          </w:p>
        </w:tc>
        <w:tc>
          <w:tcPr>
            <w:tcW w:w="1948" w:type="dxa"/>
            <w:noWrap/>
            <w:hideMark/>
          </w:tcPr>
          <w:p w:rsidR="004E2104" w:rsidRPr="004E2104" w:rsidRDefault="004E2104" w:rsidP="004606D9">
            <w:pPr>
              <w:autoSpaceDE/>
              <w:autoSpaceDN/>
              <w:spacing w:after="0"/>
              <w:jc w:val="right"/>
              <w:cnfStyle w:val="000000100000" w:firstRow="0" w:lastRow="0" w:firstColumn="0" w:lastColumn="0" w:oddVBand="0" w:evenVBand="0" w:oddHBand="1" w:evenHBand="0" w:firstRowFirstColumn="0" w:firstRowLastColumn="0" w:lastRowFirstColumn="0" w:lastRowLastColumn="0"/>
              <w:rPr>
                <w:b/>
                <w:bCs/>
                <w:color w:val="000000"/>
              </w:rPr>
            </w:pPr>
            <w:r w:rsidRPr="004E2104">
              <w:rPr>
                <w:b/>
                <w:bCs/>
                <w:color w:val="000000"/>
              </w:rPr>
              <w:t>100</w:t>
            </w:r>
            <w:r w:rsidR="00CD58F0">
              <w:rPr>
                <w:b/>
                <w:bCs/>
                <w:color w:val="000000"/>
              </w:rPr>
              <w:t>%</w:t>
            </w:r>
          </w:p>
        </w:tc>
      </w:tr>
      <w:tr w:rsidR="004E2104" w:rsidRPr="004E2104" w:rsidTr="00981F06">
        <w:trPr>
          <w:trHeight w:val="216"/>
        </w:trPr>
        <w:tc>
          <w:tcPr>
            <w:cnfStyle w:val="001000000000" w:firstRow="0" w:lastRow="0" w:firstColumn="1" w:lastColumn="0" w:oddVBand="0" w:evenVBand="0" w:oddHBand="0" w:evenHBand="0" w:firstRowFirstColumn="0" w:firstRowLastColumn="0" w:lastRowFirstColumn="0" w:lastRowLastColumn="0"/>
            <w:tcW w:w="3263" w:type="dxa"/>
            <w:noWrap/>
            <w:hideMark/>
          </w:tcPr>
          <w:p w:rsidR="004E2104" w:rsidRPr="004E2104" w:rsidRDefault="004E2104" w:rsidP="004E2104">
            <w:pPr>
              <w:autoSpaceDE/>
              <w:autoSpaceDN/>
              <w:spacing w:after="0"/>
              <w:jc w:val="left"/>
              <w:rPr>
                <w:rFonts w:asciiTheme="minorHAnsi" w:hAnsiTheme="minorHAnsi"/>
                <w:b w:val="0"/>
                <w:color w:val="000000"/>
              </w:rPr>
            </w:pPr>
            <w:r w:rsidRPr="004E2104">
              <w:rPr>
                <w:rFonts w:asciiTheme="minorHAnsi" w:hAnsiTheme="minorHAnsi"/>
                <w:b w:val="0"/>
                <w:color w:val="000000"/>
              </w:rPr>
              <w:t>Can you tell me the time?</w:t>
            </w:r>
          </w:p>
        </w:tc>
        <w:tc>
          <w:tcPr>
            <w:tcW w:w="1445" w:type="dxa"/>
            <w:noWrap/>
            <w:hideMark/>
          </w:tcPr>
          <w:p w:rsidR="004E2104" w:rsidRPr="004E2104" w:rsidRDefault="004E2104" w:rsidP="004606D9">
            <w:pPr>
              <w:autoSpaceDE/>
              <w:autoSpaceDN/>
              <w:spacing w:after="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4E2104">
              <w:rPr>
                <w:rFonts w:ascii="Calibri" w:hAnsi="Calibri"/>
                <w:color w:val="000000"/>
              </w:rPr>
              <w:t>6</w:t>
            </w:r>
          </w:p>
        </w:tc>
        <w:tc>
          <w:tcPr>
            <w:tcW w:w="2040" w:type="dxa"/>
            <w:noWrap/>
            <w:hideMark/>
          </w:tcPr>
          <w:p w:rsidR="004E2104" w:rsidRPr="004E2104" w:rsidRDefault="004E2104" w:rsidP="004606D9">
            <w:pPr>
              <w:autoSpaceDE/>
              <w:autoSpaceDN/>
              <w:spacing w:after="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4E2104">
              <w:rPr>
                <w:rFonts w:ascii="Calibri" w:hAnsi="Calibri"/>
                <w:color w:val="000000"/>
              </w:rPr>
              <w:t>6</w:t>
            </w:r>
          </w:p>
        </w:tc>
        <w:tc>
          <w:tcPr>
            <w:tcW w:w="1948" w:type="dxa"/>
            <w:noWrap/>
            <w:hideMark/>
          </w:tcPr>
          <w:p w:rsidR="004E2104" w:rsidRPr="004E2104" w:rsidRDefault="004E2104" w:rsidP="004606D9">
            <w:pPr>
              <w:autoSpaceDE/>
              <w:autoSpaceDN/>
              <w:spacing w:after="0"/>
              <w:jc w:val="right"/>
              <w:cnfStyle w:val="000000000000" w:firstRow="0" w:lastRow="0" w:firstColumn="0" w:lastColumn="0" w:oddVBand="0" w:evenVBand="0" w:oddHBand="0" w:evenHBand="0" w:firstRowFirstColumn="0" w:firstRowLastColumn="0" w:lastRowFirstColumn="0" w:lastRowLastColumn="0"/>
              <w:rPr>
                <w:b/>
                <w:bCs/>
                <w:color w:val="000000"/>
              </w:rPr>
            </w:pPr>
            <w:r w:rsidRPr="004E2104">
              <w:rPr>
                <w:b/>
                <w:bCs/>
                <w:color w:val="000000"/>
              </w:rPr>
              <w:t>100</w:t>
            </w:r>
            <w:r w:rsidR="00CD58F0">
              <w:rPr>
                <w:b/>
                <w:bCs/>
                <w:color w:val="000000"/>
              </w:rPr>
              <w:t>%</w:t>
            </w:r>
          </w:p>
        </w:tc>
      </w:tr>
      <w:tr w:rsidR="004E2104" w:rsidRPr="004E2104" w:rsidTr="00981F06">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3263" w:type="dxa"/>
            <w:noWrap/>
            <w:hideMark/>
          </w:tcPr>
          <w:p w:rsidR="004E2104" w:rsidRPr="004E2104" w:rsidRDefault="004E2104" w:rsidP="004E2104">
            <w:pPr>
              <w:autoSpaceDE/>
              <w:autoSpaceDN/>
              <w:spacing w:after="0"/>
              <w:jc w:val="left"/>
              <w:rPr>
                <w:rFonts w:asciiTheme="minorHAnsi" w:hAnsiTheme="minorHAnsi"/>
                <w:b w:val="0"/>
                <w:color w:val="000000"/>
              </w:rPr>
            </w:pPr>
            <w:r w:rsidRPr="004E2104">
              <w:rPr>
                <w:rFonts w:asciiTheme="minorHAnsi" w:hAnsiTheme="minorHAnsi"/>
                <w:b w:val="0"/>
                <w:color w:val="000000"/>
              </w:rPr>
              <w:t>Do they Drink water</w:t>
            </w:r>
          </w:p>
        </w:tc>
        <w:tc>
          <w:tcPr>
            <w:tcW w:w="1445" w:type="dxa"/>
            <w:noWrap/>
            <w:hideMark/>
          </w:tcPr>
          <w:p w:rsidR="004E2104" w:rsidRPr="004E2104" w:rsidRDefault="004E2104" w:rsidP="004606D9">
            <w:pPr>
              <w:autoSpaceDE/>
              <w:autoSpaceDN/>
              <w:spacing w:after="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4E2104">
              <w:rPr>
                <w:rFonts w:ascii="Calibri" w:hAnsi="Calibri"/>
                <w:color w:val="000000"/>
              </w:rPr>
              <w:t>4</w:t>
            </w:r>
          </w:p>
        </w:tc>
        <w:tc>
          <w:tcPr>
            <w:tcW w:w="2040" w:type="dxa"/>
            <w:noWrap/>
            <w:hideMark/>
          </w:tcPr>
          <w:p w:rsidR="004E2104" w:rsidRPr="004E2104" w:rsidRDefault="004E2104" w:rsidP="004606D9">
            <w:pPr>
              <w:autoSpaceDE/>
              <w:autoSpaceDN/>
              <w:spacing w:after="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4E2104">
              <w:rPr>
                <w:rFonts w:ascii="Calibri" w:hAnsi="Calibri"/>
                <w:color w:val="000000"/>
              </w:rPr>
              <w:t>4</w:t>
            </w:r>
          </w:p>
        </w:tc>
        <w:tc>
          <w:tcPr>
            <w:tcW w:w="1948" w:type="dxa"/>
            <w:noWrap/>
            <w:hideMark/>
          </w:tcPr>
          <w:p w:rsidR="004E2104" w:rsidRPr="004E2104" w:rsidRDefault="004E2104" w:rsidP="004606D9">
            <w:pPr>
              <w:autoSpaceDE/>
              <w:autoSpaceDN/>
              <w:spacing w:after="0"/>
              <w:jc w:val="right"/>
              <w:cnfStyle w:val="000000100000" w:firstRow="0" w:lastRow="0" w:firstColumn="0" w:lastColumn="0" w:oddVBand="0" w:evenVBand="0" w:oddHBand="1" w:evenHBand="0" w:firstRowFirstColumn="0" w:firstRowLastColumn="0" w:lastRowFirstColumn="0" w:lastRowLastColumn="0"/>
              <w:rPr>
                <w:b/>
                <w:bCs/>
                <w:color w:val="000000"/>
              </w:rPr>
            </w:pPr>
            <w:r w:rsidRPr="004E2104">
              <w:rPr>
                <w:b/>
                <w:bCs/>
                <w:color w:val="000000"/>
              </w:rPr>
              <w:t>100</w:t>
            </w:r>
            <w:r w:rsidR="00CD58F0">
              <w:rPr>
                <w:b/>
                <w:bCs/>
                <w:color w:val="000000"/>
              </w:rPr>
              <w:t>%</w:t>
            </w:r>
          </w:p>
        </w:tc>
      </w:tr>
      <w:tr w:rsidR="004E2104" w:rsidRPr="004E2104" w:rsidTr="00981F06">
        <w:trPr>
          <w:trHeight w:val="216"/>
        </w:trPr>
        <w:tc>
          <w:tcPr>
            <w:cnfStyle w:val="001000000000" w:firstRow="0" w:lastRow="0" w:firstColumn="1" w:lastColumn="0" w:oddVBand="0" w:evenVBand="0" w:oddHBand="0" w:evenHBand="0" w:firstRowFirstColumn="0" w:firstRowLastColumn="0" w:lastRowFirstColumn="0" w:lastRowLastColumn="0"/>
            <w:tcW w:w="3263" w:type="dxa"/>
            <w:noWrap/>
            <w:hideMark/>
          </w:tcPr>
          <w:p w:rsidR="004E2104" w:rsidRPr="004E2104" w:rsidRDefault="004E2104" w:rsidP="004E2104">
            <w:pPr>
              <w:autoSpaceDE/>
              <w:autoSpaceDN/>
              <w:spacing w:after="0"/>
              <w:jc w:val="left"/>
              <w:rPr>
                <w:rFonts w:asciiTheme="minorHAnsi" w:hAnsiTheme="minorHAnsi"/>
                <w:b w:val="0"/>
                <w:color w:val="000000"/>
              </w:rPr>
            </w:pPr>
            <w:r w:rsidRPr="004E2104">
              <w:rPr>
                <w:rFonts w:asciiTheme="minorHAnsi" w:hAnsiTheme="minorHAnsi"/>
                <w:b w:val="0"/>
                <w:color w:val="000000"/>
              </w:rPr>
              <w:t>Enjoy your meal</w:t>
            </w:r>
          </w:p>
        </w:tc>
        <w:tc>
          <w:tcPr>
            <w:tcW w:w="1445" w:type="dxa"/>
            <w:noWrap/>
            <w:hideMark/>
          </w:tcPr>
          <w:p w:rsidR="004E2104" w:rsidRPr="004E2104" w:rsidRDefault="004E2104" w:rsidP="004606D9">
            <w:pPr>
              <w:autoSpaceDE/>
              <w:autoSpaceDN/>
              <w:spacing w:after="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4E2104">
              <w:rPr>
                <w:rFonts w:ascii="Calibri" w:hAnsi="Calibri"/>
                <w:color w:val="000000"/>
              </w:rPr>
              <w:t>3</w:t>
            </w:r>
          </w:p>
        </w:tc>
        <w:tc>
          <w:tcPr>
            <w:tcW w:w="2040" w:type="dxa"/>
            <w:noWrap/>
            <w:hideMark/>
          </w:tcPr>
          <w:p w:rsidR="004E2104" w:rsidRPr="004E2104" w:rsidRDefault="004E2104" w:rsidP="004606D9">
            <w:pPr>
              <w:autoSpaceDE/>
              <w:autoSpaceDN/>
              <w:spacing w:after="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4E2104">
              <w:rPr>
                <w:rFonts w:ascii="Calibri" w:hAnsi="Calibri"/>
                <w:color w:val="000000"/>
              </w:rPr>
              <w:t>3</w:t>
            </w:r>
          </w:p>
        </w:tc>
        <w:tc>
          <w:tcPr>
            <w:tcW w:w="1948" w:type="dxa"/>
            <w:noWrap/>
            <w:hideMark/>
          </w:tcPr>
          <w:p w:rsidR="004E2104" w:rsidRPr="004E2104" w:rsidRDefault="004E2104" w:rsidP="004606D9">
            <w:pPr>
              <w:autoSpaceDE/>
              <w:autoSpaceDN/>
              <w:spacing w:after="0"/>
              <w:jc w:val="right"/>
              <w:cnfStyle w:val="000000000000" w:firstRow="0" w:lastRow="0" w:firstColumn="0" w:lastColumn="0" w:oddVBand="0" w:evenVBand="0" w:oddHBand="0" w:evenHBand="0" w:firstRowFirstColumn="0" w:firstRowLastColumn="0" w:lastRowFirstColumn="0" w:lastRowLastColumn="0"/>
              <w:rPr>
                <w:b/>
                <w:bCs/>
                <w:color w:val="000000"/>
              </w:rPr>
            </w:pPr>
            <w:r w:rsidRPr="004E2104">
              <w:rPr>
                <w:b/>
                <w:bCs/>
                <w:color w:val="000000"/>
              </w:rPr>
              <w:t>100</w:t>
            </w:r>
            <w:r w:rsidR="00CD58F0">
              <w:rPr>
                <w:b/>
                <w:bCs/>
                <w:color w:val="000000"/>
              </w:rPr>
              <w:t>%</w:t>
            </w:r>
          </w:p>
        </w:tc>
      </w:tr>
      <w:tr w:rsidR="004E2104" w:rsidRPr="004E2104" w:rsidTr="00981F06">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3263" w:type="dxa"/>
            <w:noWrap/>
            <w:hideMark/>
          </w:tcPr>
          <w:p w:rsidR="004E2104" w:rsidRPr="004E2104" w:rsidRDefault="004E2104" w:rsidP="004E2104">
            <w:pPr>
              <w:autoSpaceDE/>
              <w:autoSpaceDN/>
              <w:spacing w:after="0"/>
              <w:jc w:val="left"/>
              <w:rPr>
                <w:rFonts w:asciiTheme="minorHAnsi" w:hAnsiTheme="minorHAnsi"/>
                <w:b w:val="0"/>
                <w:color w:val="000000"/>
              </w:rPr>
            </w:pPr>
            <w:r w:rsidRPr="004E2104">
              <w:rPr>
                <w:rFonts w:asciiTheme="minorHAnsi" w:hAnsiTheme="minorHAnsi"/>
                <w:b w:val="0"/>
                <w:color w:val="000000"/>
              </w:rPr>
              <w:t>Have a nice day</w:t>
            </w:r>
          </w:p>
        </w:tc>
        <w:tc>
          <w:tcPr>
            <w:tcW w:w="1445" w:type="dxa"/>
            <w:noWrap/>
            <w:hideMark/>
          </w:tcPr>
          <w:p w:rsidR="004E2104" w:rsidRPr="004E2104" w:rsidRDefault="004E2104" w:rsidP="004606D9">
            <w:pPr>
              <w:autoSpaceDE/>
              <w:autoSpaceDN/>
              <w:spacing w:after="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4E2104">
              <w:rPr>
                <w:rFonts w:ascii="Calibri" w:hAnsi="Calibri"/>
                <w:color w:val="000000"/>
              </w:rPr>
              <w:t>4</w:t>
            </w:r>
          </w:p>
        </w:tc>
        <w:tc>
          <w:tcPr>
            <w:tcW w:w="2040" w:type="dxa"/>
            <w:noWrap/>
            <w:hideMark/>
          </w:tcPr>
          <w:p w:rsidR="004E2104" w:rsidRPr="004E2104" w:rsidRDefault="004E2104" w:rsidP="004606D9">
            <w:pPr>
              <w:autoSpaceDE/>
              <w:autoSpaceDN/>
              <w:spacing w:after="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4E2104">
              <w:rPr>
                <w:rFonts w:ascii="Calibri" w:hAnsi="Calibri"/>
                <w:color w:val="000000"/>
              </w:rPr>
              <w:t>4</w:t>
            </w:r>
          </w:p>
        </w:tc>
        <w:tc>
          <w:tcPr>
            <w:tcW w:w="1948" w:type="dxa"/>
            <w:noWrap/>
            <w:hideMark/>
          </w:tcPr>
          <w:p w:rsidR="004E2104" w:rsidRPr="004E2104" w:rsidRDefault="004E2104" w:rsidP="004606D9">
            <w:pPr>
              <w:autoSpaceDE/>
              <w:autoSpaceDN/>
              <w:spacing w:after="0"/>
              <w:jc w:val="right"/>
              <w:cnfStyle w:val="000000100000" w:firstRow="0" w:lastRow="0" w:firstColumn="0" w:lastColumn="0" w:oddVBand="0" w:evenVBand="0" w:oddHBand="1" w:evenHBand="0" w:firstRowFirstColumn="0" w:firstRowLastColumn="0" w:lastRowFirstColumn="0" w:lastRowLastColumn="0"/>
              <w:rPr>
                <w:b/>
                <w:bCs/>
                <w:color w:val="000000"/>
              </w:rPr>
            </w:pPr>
            <w:r w:rsidRPr="004E2104">
              <w:rPr>
                <w:b/>
                <w:bCs/>
                <w:color w:val="000000"/>
              </w:rPr>
              <w:t>100</w:t>
            </w:r>
            <w:r w:rsidR="00CD58F0">
              <w:rPr>
                <w:b/>
                <w:bCs/>
                <w:color w:val="000000"/>
              </w:rPr>
              <w:t>%</w:t>
            </w:r>
          </w:p>
        </w:tc>
      </w:tr>
      <w:tr w:rsidR="004E2104" w:rsidRPr="004E2104" w:rsidTr="00981F06">
        <w:trPr>
          <w:trHeight w:val="216"/>
        </w:trPr>
        <w:tc>
          <w:tcPr>
            <w:cnfStyle w:val="001000000000" w:firstRow="0" w:lastRow="0" w:firstColumn="1" w:lastColumn="0" w:oddVBand="0" w:evenVBand="0" w:oddHBand="0" w:evenHBand="0" w:firstRowFirstColumn="0" w:firstRowLastColumn="0" w:lastRowFirstColumn="0" w:lastRowLastColumn="0"/>
            <w:tcW w:w="3263" w:type="dxa"/>
            <w:noWrap/>
            <w:hideMark/>
          </w:tcPr>
          <w:p w:rsidR="004E2104" w:rsidRPr="004E2104" w:rsidRDefault="004E2104" w:rsidP="004E2104">
            <w:pPr>
              <w:autoSpaceDE/>
              <w:autoSpaceDN/>
              <w:spacing w:after="0"/>
              <w:jc w:val="left"/>
              <w:rPr>
                <w:rFonts w:asciiTheme="minorHAnsi" w:hAnsiTheme="minorHAnsi"/>
                <w:b w:val="0"/>
                <w:color w:val="000000"/>
              </w:rPr>
            </w:pPr>
            <w:r w:rsidRPr="004E2104">
              <w:rPr>
                <w:rFonts w:asciiTheme="minorHAnsi" w:hAnsiTheme="minorHAnsi"/>
                <w:b w:val="0"/>
                <w:color w:val="000000"/>
              </w:rPr>
              <w:t>He is clever</w:t>
            </w:r>
          </w:p>
        </w:tc>
        <w:tc>
          <w:tcPr>
            <w:tcW w:w="1445" w:type="dxa"/>
            <w:noWrap/>
            <w:hideMark/>
          </w:tcPr>
          <w:p w:rsidR="004E2104" w:rsidRPr="004E2104" w:rsidRDefault="004E2104" w:rsidP="004606D9">
            <w:pPr>
              <w:autoSpaceDE/>
              <w:autoSpaceDN/>
              <w:spacing w:after="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4E2104">
              <w:rPr>
                <w:rFonts w:ascii="Calibri" w:hAnsi="Calibri"/>
                <w:color w:val="000000"/>
              </w:rPr>
              <w:t>3</w:t>
            </w:r>
          </w:p>
        </w:tc>
        <w:tc>
          <w:tcPr>
            <w:tcW w:w="2040" w:type="dxa"/>
            <w:noWrap/>
            <w:hideMark/>
          </w:tcPr>
          <w:p w:rsidR="004E2104" w:rsidRPr="004E2104" w:rsidRDefault="004E2104" w:rsidP="004606D9">
            <w:pPr>
              <w:autoSpaceDE/>
              <w:autoSpaceDN/>
              <w:spacing w:after="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4E2104">
              <w:rPr>
                <w:rFonts w:ascii="Calibri" w:hAnsi="Calibri"/>
                <w:color w:val="000000"/>
              </w:rPr>
              <w:t>3</w:t>
            </w:r>
          </w:p>
        </w:tc>
        <w:tc>
          <w:tcPr>
            <w:tcW w:w="1948" w:type="dxa"/>
            <w:noWrap/>
            <w:hideMark/>
          </w:tcPr>
          <w:p w:rsidR="004E2104" w:rsidRPr="004E2104" w:rsidRDefault="004E2104" w:rsidP="004606D9">
            <w:pPr>
              <w:autoSpaceDE/>
              <w:autoSpaceDN/>
              <w:spacing w:after="0"/>
              <w:jc w:val="right"/>
              <w:cnfStyle w:val="000000000000" w:firstRow="0" w:lastRow="0" w:firstColumn="0" w:lastColumn="0" w:oddVBand="0" w:evenVBand="0" w:oddHBand="0" w:evenHBand="0" w:firstRowFirstColumn="0" w:firstRowLastColumn="0" w:lastRowFirstColumn="0" w:lastRowLastColumn="0"/>
              <w:rPr>
                <w:b/>
                <w:bCs/>
                <w:color w:val="000000"/>
              </w:rPr>
            </w:pPr>
            <w:r w:rsidRPr="004E2104">
              <w:rPr>
                <w:b/>
                <w:bCs/>
                <w:color w:val="000000"/>
              </w:rPr>
              <w:t>100</w:t>
            </w:r>
            <w:r w:rsidR="00CD58F0">
              <w:rPr>
                <w:b/>
                <w:bCs/>
                <w:color w:val="000000"/>
              </w:rPr>
              <w:t>%</w:t>
            </w:r>
          </w:p>
        </w:tc>
      </w:tr>
      <w:tr w:rsidR="004E2104" w:rsidRPr="004E2104" w:rsidTr="00981F06">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3263" w:type="dxa"/>
            <w:noWrap/>
            <w:hideMark/>
          </w:tcPr>
          <w:p w:rsidR="004E2104" w:rsidRPr="004E2104" w:rsidRDefault="004E2104" w:rsidP="004E2104">
            <w:pPr>
              <w:autoSpaceDE/>
              <w:autoSpaceDN/>
              <w:spacing w:after="0"/>
              <w:jc w:val="left"/>
              <w:rPr>
                <w:rFonts w:asciiTheme="minorHAnsi" w:hAnsiTheme="minorHAnsi"/>
                <w:b w:val="0"/>
                <w:color w:val="000000"/>
              </w:rPr>
            </w:pPr>
            <w:r w:rsidRPr="004E2104">
              <w:rPr>
                <w:rFonts w:asciiTheme="minorHAnsi" w:hAnsiTheme="minorHAnsi"/>
                <w:b w:val="0"/>
                <w:color w:val="000000"/>
              </w:rPr>
              <w:t>I am looking for a jacket</w:t>
            </w:r>
          </w:p>
        </w:tc>
        <w:tc>
          <w:tcPr>
            <w:tcW w:w="1445" w:type="dxa"/>
            <w:noWrap/>
            <w:hideMark/>
          </w:tcPr>
          <w:p w:rsidR="004E2104" w:rsidRPr="004E2104" w:rsidRDefault="004E2104" w:rsidP="004606D9">
            <w:pPr>
              <w:autoSpaceDE/>
              <w:autoSpaceDN/>
              <w:spacing w:after="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4E2104">
              <w:rPr>
                <w:rFonts w:ascii="Calibri" w:hAnsi="Calibri"/>
                <w:color w:val="000000"/>
              </w:rPr>
              <w:t>6</w:t>
            </w:r>
          </w:p>
        </w:tc>
        <w:tc>
          <w:tcPr>
            <w:tcW w:w="2040" w:type="dxa"/>
            <w:noWrap/>
            <w:hideMark/>
          </w:tcPr>
          <w:p w:rsidR="004E2104" w:rsidRPr="004E2104" w:rsidRDefault="004E2104" w:rsidP="004606D9">
            <w:pPr>
              <w:autoSpaceDE/>
              <w:autoSpaceDN/>
              <w:spacing w:after="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4E2104">
              <w:rPr>
                <w:rFonts w:ascii="Calibri" w:hAnsi="Calibri"/>
                <w:color w:val="000000"/>
              </w:rPr>
              <w:t>6</w:t>
            </w:r>
          </w:p>
        </w:tc>
        <w:tc>
          <w:tcPr>
            <w:tcW w:w="1948" w:type="dxa"/>
            <w:noWrap/>
            <w:hideMark/>
          </w:tcPr>
          <w:p w:rsidR="004E2104" w:rsidRPr="004E2104" w:rsidRDefault="004E2104" w:rsidP="004606D9">
            <w:pPr>
              <w:autoSpaceDE/>
              <w:autoSpaceDN/>
              <w:spacing w:after="0"/>
              <w:jc w:val="right"/>
              <w:cnfStyle w:val="000000100000" w:firstRow="0" w:lastRow="0" w:firstColumn="0" w:lastColumn="0" w:oddVBand="0" w:evenVBand="0" w:oddHBand="1" w:evenHBand="0" w:firstRowFirstColumn="0" w:firstRowLastColumn="0" w:lastRowFirstColumn="0" w:lastRowLastColumn="0"/>
              <w:rPr>
                <w:b/>
                <w:bCs/>
                <w:color w:val="000000"/>
              </w:rPr>
            </w:pPr>
            <w:r w:rsidRPr="004E2104">
              <w:rPr>
                <w:b/>
                <w:bCs/>
                <w:color w:val="000000"/>
              </w:rPr>
              <w:t>100</w:t>
            </w:r>
            <w:r w:rsidR="00CD58F0">
              <w:rPr>
                <w:b/>
                <w:bCs/>
                <w:color w:val="000000"/>
              </w:rPr>
              <w:t>%</w:t>
            </w:r>
          </w:p>
        </w:tc>
      </w:tr>
      <w:tr w:rsidR="004E2104" w:rsidRPr="004E2104" w:rsidTr="00981F06">
        <w:trPr>
          <w:trHeight w:val="216"/>
        </w:trPr>
        <w:tc>
          <w:tcPr>
            <w:cnfStyle w:val="001000000000" w:firstRow="0" w:lastRow="0" w:firstColumn="1" w:lastColumn="0" w:oddVBand="0" w:evenVBand="0" w:oddHBand="0" w:evenHBand="0" w:firstRowFirstColumn="0" w:firstRowLastColumn="0" w:lastRowFirstColumn="0" w:lastRowLastColumn="0"/>
            <w:tcW w:w="3263" w:type="dxa"/>
            <w:noWrap/>
            <w:hideMark/>
          </w:tcPr>
          <w:p w:rsidR="004E2104" w:rsidRPr="004E2104" w:rsidRDefault="004E2104" w:rsidP="004E2104">
            <w:pPr>
              <w:autoSpaceDE/>
              <w:autoSpaceDN/>
              <w:spacing w:after="0"/>
              <w:jc w:val="left"/>
              <w:rPr>
                <w:rFonts w:asciiTheme="minorHAnsi" w:hAnsiTheme="minorHAnsi"/>
                <w:b w:val="0"/>
                <w:color w:val="000000"/>
              </w:rPr>
            </w:pPr>
            <w:r w:rsidRPr="004E2104">
              <w:rPr>
                <w:rFonts w:asciiTheme="minorHAnsi" w:hAnsiTheme="minorHAnsi"/>
                <w:b w:val="0"/>
                <w:color w:val="000000"/>
              </w:rPr>
              <w:t>We accept visa and MasterCard</w:t>
            </w:r>
          </w:p>
        </w:tc>
        <w:tc>
          <w:tcPr>
            <w:tcW w:w="1445" w:type="dxa"/>
            <w:noWrap/>
            <w:hideMark/>
          </w:tcPr>
          <w:p w:rsidR="004E2104" w:rsidRPr="004E2104" w:rsidRDefault="004E2104" w:rsidP="004606D9">
            <w:pPr>
              <w:autoSpaceDE/>
              <w:autoSpaceDN/>
              <w:spacing w:after="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4E2104">
              <w:rPr>
                <w:rFonts w:ascii="Calibri" w:hAnsi="Calibri"/>
                <w:color w:val="000000"/>
              </w:rPr>
              <w:t>5</w:t>
            </w:r>
          </w:p>
        </w:tc>
        <w:tc>
          <w:tcPr>
            <w:tcW w:w="2040" w:type="dxa"/>
            <w:noWrap/>
            <w:hideMark/>
          </w:tcPr>
          <w:p w:rsidR="004E2104" w:rsidRPr="004E2104" w:rsidRDefault="004E2104" w:rsidP="004606D9">
            <w:pPr>
              <w:autoSpaceDE/>
              <w:autoSpaceDN/>
              <w:spacing w:after="0"/>
              <w:jc w:val="right"/>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4E2104">
              <w:rPr>
                <w:rFonts w:ascii="Calibri" w:hAnsi="Calibri"/>
                <w:color w:val="000000"/>
              </w:rPr>
              <w:t>5</w:t>
            </w:r>
          </w:p>
        </w:tc>
        <w:tc>
          <w:tcPr>
            <w:tcW w:w="1948" w:type="dxa"/>
            <w:noWrap/>
            <w:hideMark/>
          </w:tcPr>
          <w:p w:rsidR="004E2104" w:rsidRPr="004E2104" w:rsidRDefault="004E2104" w:rsidP="004606D9">
            <w:pPr>
              <w:autoSpaceDE/>
              <w:autoSpaceDN/>
              <w:spacing w:after="0"/>
              <w:jc w:val="right"/>
              <w:cnfStyle w:val="000000000000" w:firstRow="0" w:lastRow="0" w:firstColumn="0" w:lastColumn="0" w:oddVBand="0" w:evenVBand="0" w:oddHBand="0" w:evenHBand="0" w:firstRowFirstColumn="0" w:firstRowLastColumn="0" w:lastRowFirstColumn="0" w:lastRowLastColumn="0"/>
              <w:rPr>
                <w:b/>
                <w:bCs/>
                <w:color w:val="000000"/>
              </w:rPr>
            </w:pPr>
            <w:r w:rsidRPr="004E2104">
              <w:rPr>
                <w:b/>
                <w:bCs/>
                <w:color w:val="000000"/>
              </w:rPr>
              <w:t>100</w:t>
            </w:r>
            <w:r w:rsidR="00CD58F0">
              <w:rPr>
                <w:b/>
                <w:bCs/>
                <w:color w:val="000000"/>
              </w:rPr>
              <w:t>%</w:t>
            </w:r>
          </w:p>
        </w:tc>
      </w:tr>
      <w:tr w:rsidR="004E2104" w:rsidRPr="004E2104" w:rsidTr="00981F0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263" w:type="dxa"/>
            <w:noWrap/>
            <w:hideMark/>
          </w:tcPr>
          <w:p w:rsidR="004E2104" w:rsidRPr="004E2104" w:rsidRDefault="004E2104" w:rsidP="004E2104">
            <w:pPr>
              <w:autoSpaceDE/>
              <w:autoSpaceDN/>
              <w:spacing w:after="0"/>
              <w:jc w:val="left"/>
              <w:rPr>
                <w:rFonts w:asciiTheme="minorHAnsi" w:hAnsiTheme="minorHAnsi"/>
                <w:b w:val="0"/>
                <w:color w:val="000000"/>
              </w:rPr>
            </w:pPr>
            <w:r w:rsidRPr="004E2104">
              <w:rPr>
                <w:rFonts w:asciiTheme="minorHAnsi" w:hAnsiTheme="minorHAnsi"/>
                <w:b w:val="0"/>
                <w:color w:val="000000"/>
              </w:rPr>
              <w:t>White people do not drink water</w:t>
            </w:r>
          </w:p>
        </w:tc>
        <w:tc>
          <w:tcPr>
            <w:tcW w:w="1445" w:type="dxa"/>
            <w:noWrap/>
            <w:hideMark/>
          </w:tcPr>
          <w:p w:rsidR="004E2104" w:rsidRPr="004E2104" w:rsidRDefault="004E2104" w:rsidP="004606D9">
            <w:pPr>
              <w:autoSpaceDE/>
              <w:autoSpaceDN/>
              <w:spacing w:after="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4E2104">
              <w:rPr>
                <w:rFonts w:ascii="Calibri" w:hAnsi="Calibri"/>
                <w:color w:val="000000"/>
              </w:rPr>
              <w:t>6</w:t>
            </w:r>
          </w:p>
        </w:tc>
        <w:tc>
          <w:tcPr>
            <w:tcW w:w="2040" w:type="dxa"/>
            <w:noWrap/>
            <w:hideMark/>
          </w:tcPr>
          <w:p w:rsidR="004E2104" w:rsidRPr="004E2104" w:rsidRDefault="004E2104" w:rsidP="004606D9">
            <w:pPr>
              <w:autoSpaceDE/>
              <w:autoSpaceDN/>
              <w:spacing w:after="0"/>
              <w:jc w:val="right"/>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4E2104">
              <w:rPr>
                <w:rFonts w:ascii="Calibri" w:hAnsi="Calibri"/>
                <w:color w:val="000000"/>
              </w:rPr>
              <w:t>6</w:t>
            </w:r>
          </w:p>
        </w:tc>
        <w:tc>
          <w:tcPr>
            <w:tcW w:w="1948" w:type="dxa"/>
            <w:noWrap/>
            <w:hideMark/>
          </w:tcPr>
          <w:p w:rsidR="004E2104" w:rsidRPr="004E2104" w:rsidRDefault="004E2104" w:rsidP="004606D9">
            <w:pPr>
              <w:autoSpaceDE/>
              <w:autoSpaceDN/>
              <w:spacing w:after="0"/>
              <w:jc w:val="right"/>
              <w:cnfStyle w:val="000000100000" w:firstRow="0" w:lastRow="0" w:firstColumn="0" w:lastColumn="0" w:oddVBand="0" w:evenVBand="0" w:oddHBand="1" w:evenHBand="0" w:firstRowFirstColumn="0" w:firstRowLastColumn="0" w:lastRowFirstColumn="0" w:lastRowLastColumn="0"/>
              <w:rPr>
                <w:b/>
                <w:bCs/>
                <w:color w:val="000000"/>
              </w:rPr>
            </w:pPr>
            <w:r w:rsidRPr="004E2104">
              <w:rPr>
                <w:b/>
                <w:bCs/>
                <w:color w:val="000000"/>
              </w:rPr>
              <w:t>100</w:t>
            </w:r>
            <w:r w:rsidR="00CD58F0">
              <w:rPr>
                <w:b/>
                <w:bCs/>
                <w:color w:val="000000"/>
              </w:rPr>
              <w:t>%</w:t>
            </w:r>
          </w:p>
        </w:tc>
      </w:tr>
      <w:tr w:rsidR="009E680A" w:rsidRPr="009E680A" w:rsidTr="00981F06">
        <w:trPr>
          <w:trHeight w:val="270"/>
        </w:trPr>
        <w:tc>
          <w:tcPr>
            <w:cnfStyle w:val="001000000000" w:firstRow="0" w:lastRow="0" w:firstColumn="1" w:lastColumn="0" w:oddVBand="0" w:evenVBand="0" w:oddHBand="0" w:evenHBand="0" w:firstRowFirstColumn="0" w:firstRowLastColumn="0" w:lastRowFirstColumn="0" w:lastRowLastColumn="0"/>
            <w:tcW w:w="8697" w:type="dxa"/>
            <w:gridSpan w:val="4"/>
            <w:hideMark/>
          </w:tcPr>
          <w:p w:rsidR="009E680A" w:rsidRPr="00CD58F0" w:rsidRDefault="009E680A" w:rsidP="004606D9">
            <w:pPr>
              <w:jc w:val="center"/>
              <w:rPr>
                <w:rFonts w:asciiTheme="minorHAnsi" w:hAnsiTheme="minorHAnsi"/>
              </w:rPr>
            </w:pPr>
            <w:r w:rsidRPr="00CD58F0">
              <w:rPr>
                <w:rFonts w:asciiTheme="minorHAnsi" w:hAnsiTheme="minorHAnsi"/>
                <w:i/>
                <w:iCs/>
              </w:rPr>
              <w:t>Present Tense</w:t>
            </w:r>
          </w:p>
        </w:tc>
      </w:tr>
      <w:tr w:rsidR="004E2104" w:rsidRPr="009E680A" w:rsidTr="00981F06">
        <w:trPr>
          <w:cnfStyle w:val="000000100000" w:firstRow="0" w:lastRow="0" w:firstColumn="0" w:lastColumn="0" w:oddVBand="0" w:evenVBand="0" w:oddHBand="1" w:evenHBand="0" w:firstRowFirstColumn="0" w:firstRowLastColumn="0" w:lastRowFirstColumn="0" w:lastRowLastColumn="0"/>
          <w:trHeight w:val="219"/>
        </w:trPr>
        <w:tc>
          <w:tcPr>
            <w:cnfStyle w:val="001000000000" w:firstRow="0" w:lastRow="0" w:firstColumn="1" w:lastColumn="0" w:oddVBand="0" w:evenVBand="0" w:oddHBand="0" w:evenHBand="0" w:firstRowFirstColumn="0" w:firstRowLastColumn="0" w:lastRowFirstColumn="0" w:lastRowLastColumn="0"/>
            <w:tcW w:w="3263" w:type="dxa"/>
            <w:hideMark/>
          </w:tcPr>
          <w:p w:rsidR="009E680A" w:rsidRPr="00CD58F0" w:rsidRDefault="009E680A">
            <w:pPr>
              <w:rPr>
                <w:rFonts w:asciiTheme="minorHAnsi" w:hAnsiTheme="minorHAnsi"/>
                <w:b w:val="0"/>
              </w:rPr>
            </w:pPr>
            <w:r w:rsidRPr="00CD58F0">
              <w:rPr>
                <w:rFonts w:asciiTheme="minorHAnsi" w:hAnsiTheme="minorHAnsi"/>
                <w:b w:val="0"/>
              </w:rPr>
              <w:t>He drinks tea at breakfast.</w:t>
            </w:r>
          </w:p>
        </w:tc>
        <w:tc>
          <w:tcPr>
            <w:tcW w:w="1445"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pPr>
            <w:r w:rsidRPr="009E680A">
              <w:t>5</w:t>
            </w:r>
          </w:p>
        </w:tc>
        <w:tc>
          <w:tcPr>
            <w:tcW w:w="2040"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pPr>
            <w:r w:rsidRPr="009E680A">
              <w:t>5</w:t>
            </w:r>
          </w:p>
        </w:tc>
        <w:tc>
          <w:tcPr>
            <w:tcW w:w="1948"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rPr>
                <w:b/>
                <w:bCs/>
              </w:rPr>
            </w:pPr>
            <w:r w:rsidRPr="009E680A">
              <w:rPr>
                <w:b/>
                <w:bCs/>
              </w:rPr>
              <w:t>100</w:t>
            </w:r>
            <w:r w:rsidR="00CD58F0">
              <w:rPr>
                <w:b/>
                <w:bCs/>
              </w:rPr>
              <w:t>%</w:t>
            </w:r>
          </w:p>
        </w:tc>
      </w:tr>
      <w:tr w:rsidR="00981F06" w:rsidRPr="009E680A" w:rsidTr="00981F06">
        <w:trPr>
          <w:trHeight w:val="187"/>
        </w:trPr>
        <w:tc>
          <w:tcPr>
            <w:cnfStyle w:val="001000000000" w:firstRow="0" w:lastRow="0" w:firstColumn="1" w:lastColumn="0" w:oddVBand="0" w:evenVBand="0" w:oddHBand="0" w:evenHBand="0" w:firstRowFirstColumn="0" w:firstRowLastColumn="0" w:lastRowFirstColumn="0" w:lastRowLastColumn="0"/>
            <w:tcW w:w="3263" w:type="dxa"/>
            <w:hideMark/>
          </w:tcPr>
          <w:p w:rsidR="009E680A" w:rsidRPr="00CD58F0" w:rsidRDefault="009E680A" w:rsidP="009E680A">
            <w:pPr>
              <w:rPr>
                <w:rFonts w:asciiTheme="minorHAnsi" w:hAnsiTheme="minorHAnsi"/>
                <w:b w:val="0"/>
              </w:rPr>
            </w:pPr>
            <w:r w:rsidRPr="00CD58F0">
              <w:rPr>
                <w:rFonts w:asciiTheme="minorHAnsi" w:hAnsiTheme="minorHAnsi"/>
                <w:b w:val="0"/>
              </w:rPr>
              <w:t>She only eats fish.</w:t>
            </w:r>
          </w:p>
        </w:tc>
        <w:tc>
          <w:tcPr>
            <w:tcW w:w="1445"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pPr>
            <w:r w:rsidRPr="009E680A">
              <w:t>4</w:t>
            </w:r>
          </w:p>
        </w:tc>
        <w:tc>
          <w:tcPr>
            <w:tcW w:w="2040"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pPr>
            <w:r w:rsidRPr="009E680A">
              <w:t>4</w:t>
            </w:r>
          </w:p>
        </w:tc>
        <w:tc>
          <w:tcPr>
            <w:tcW w:w="1948"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rPr>
                <w:b/>
                <w:bCs/>
              </w:rPr>
            </w:pPr>
            <w:r w:rsidRPr="009E680A">
              <w:rPr>
                <w:b/>
                <w:bCs/>
              </w:rPr>
              <w:t>100</w:t>
            </w:r>
            <w:r w:rsidR="00CD58F0">
              <w:rPr>
                <w:b/>
                <w:bCs/>
              </w:rPr>
              <w:t>%</w:t>
            </w:r>
          </w:p>
        </w:tc>
      </w:tr>
      <w:tr w:rsidR="004E2104" w:rsidRPr="009E680A" w:rsidTr="00981F06">
        <w:trPr>
          <w:cnfStyle w:val="000000100000" w:firstRow="0" w:lastRow="0" w:firstColumn="0" w:lastColumn="0" w:oddVBand="0" w:evenVBand="0" w:oddHBand="1" w:evenHBand="0" w:firstRowFirstColumn="0" w:firstRowLastColumn="0" w:lastRowFirstColumn="0" w:lastRowLastColumn="0"/>
          <w:trHeight w:val="226"/>
        </w:trPr>
        <w:tc>
          <w:tcPr>
            <w:cnfStyle w:val="001000000000" w:firstRow="0" w:lastRow="0" w:firstColumn="1" w:lastColumn="0" w:oddVBand="0" w:evenVBand="0" w:oddHBand="0" w:evenHBand="0" w:firstRowFirstColumn="0" w:firstRowLastColumn="0" w:lastRowFirstColumn="0" w:lastRowLastColumn="0"/>
            <w:tcW w:w="3263" w:type="dxa"/>
            <w:hideMark/>
          </w:tcPr>
          <w:p w:rsidR="009E680A" w:rsidRPr="00CD58F0" w:rsidRDefault="009E680A" w:rsidP="009E680A">
            <w:pPr>
              <w:rPr>
                <w:rFonts w:asciiTheme="minorHAnsi" w:hAnsiTheme="minorHAnsi"/>
                <w:b w:val="0"/>
              </w:rPr>
            </w:pPr>
            <w:r w:rsidRPr="00CD58F0">
              <w:rPr>
                <w:rFonts w:asciiTheme="minorHAnsi" w:hAnsiTheme="minorHAnsi"/>
                <w:b w:val="0"/>
              </w:rPr>
              <w:t>They watch television regularly.</w:t>
            </w:r>
          </w:p>
        </w:tc>
        <w:tc>
          <w:tcPr>
            <w:tcW w:w="1445"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pPr>
            <w:r w:rsidRPr="009E680A">
              <w:t>4</w:t>
            </w:r>
          </w:p>
        </w:tc>
        <w:tc>
          <w:tcPr>
            <w:tcW w:w="2040"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pPr>
            <w:r w:rsidRPr="009E680A">
              <w:t>4</w:t>
            </w:r>
          </w:p>
        </w:tc>
        <w:tc>
          <w:tcPr>
            <w:tcW w:w="1948"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rPr>
                <w:b/>
                <w:bCs/>
              </w:rPr>
            </w:pPr>
            <w:r w:rsidRPr="009E680A">
              <w:rPr>
                <w:b/>
                <w:bCs/>
              </w:rPr>
              <w:t>100</w:t>
            </w:r>
            <w:r w:rsidR="00CD58F0">
              <w:rPr>
                <w:b/>
                <w:bCs/>
              </w:rPr>
              <w:t>%</w:t>
            </w:r>
          </w:p>
        </w:tc>
      </w:tr>
      <w:tr w:rsidR="00981F06" w:rsidRPr="009E680A" w:rsidTr="00981F06">
        <w:trPr>
          <w:trHeight w:val="206"/>
        </w:trPr>
        <w:tc>
          <w:tcPr>
            <w:cnfStyle w:val="001000000000" w:firstRow="0" w:lastRow="0" w:firstColumn="1" w:lastColumn="0" w:oddVBand="0" w:evenVBand="0" w:oddHBand="0" w:evenHBand="0" w:firstRowFirstColumn="0" w:firstRowLastColumn="0" w:lastRowFirstColumn="0" w:lastRowLastColumn="0"/>
            <w:tcW w:w="3263" w:type="dxa"/>
            <w:hideMark/>
          </w:tcPr>
          <w:p w:rsidR="009E680A" w:rsidRPr="00CD58F0" w:rsidRDefault="009E680A" w:rsidP="009E680A">
            <w:pPr>
              <w:rPr>
                <w:rFonts w:asciiTheme="minorHAnsi" w:hAnsiTheme="minorHAnsi"/>
                <w:b w:val="0"/>
              </w:rPr>
            </w:pPr>
            <w:r w:rsidRPr="00CD58F0">
              <w:rPr>
                <w:rFonts w:asciiTheme="minorHAnsi" w:hAnsiTheme="minorHAnsi"/>
                <w:b w:val="0"/>
              </w:rPr>
              <w:t>We catch the bus every morning.</w:t>
            </w:r>
          </w:p>
        </w:tc>
        <w:tc>
          <w:tcPr>
            <w:tcW w:w="1445"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pPr>
            <w:r w:rsidRPr="009E680A">
              <w:t>6</w:t>
            </w:r>
          </w:p>
        </w:tc>
        <w:tc>
          <w:tcPr>
            <w:tcW w:w="2040"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pPr>
            <w:r w:rsidRPr="009E680A">
              <w:t>6</w:t>
            </w:r>
          </w:p>
        </w:tc>
        <w:tc>
          <w:tcPr>
            <w:tcW w:w="1948"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rPr>
                <w:b/>
                <w:bCs/>
              </w:rPr>
            </w:pPr>
            <w:r w:rsidRPr="009E680A">
              <w:rPr>
                <w:b/>
                <w:bCs/>
              </w:rPr>
              <w:t>100</w:t>
            </w:r>
            <w:r w:rsidR="00CD58F0">
              <w:rPr>
                <w:b/>
                <w:bCs/>
              </w:rPr>
              <w:t>%</w:t>
            </w:r>
          </w:p>
        </w:tc>
      </w:tr>
      <w:tr w:rsidR="004E2104" w:rsidRPr="009E680A" w:rsidTr="00981F06">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263" w:type="dxa"/>
            <w:hideMark/>
          </w:tcPr>
          <w:p w:rsidR="009E680A" w:rsidRPr="00CD58F0" w:rsidRDefault="009E680A" w:rsidP="009E680A">
            <w:pPr>
              <w:rPr>
                <w:rFonts w:asciiTheme="minorHAnsi" w:hAnsiTheme="minorHAnsi"/>
                <w:b w:val="0"/>
              </w:rPr>
            </w:pPr>
            <w:r w:rsidRPr="00CD58F0">
              <w:rPr>
                <w:rFonts w:asciiTheme="minorHAnsi" w:hAnsiTheme="minorHAnsi"/>
                <w:b w:val="0"/>
              </w:rPr>
              <w:t>It rains every afternoon in the hot season.</w:t>
            </w:r>
          </w:p>
        </w:tc>
        <w:tc>
          <w:tcPr>
            <w:tcW w:w="1445"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pPr>
            <w:r w:rsidRPr="009E680A">
              <w:t>8</w:t>
            </w:r>
          </w:p>
        </w:tc>
        <w:tc>
          <w:tcPr>
            <w:tcW w:w="2040"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pPr>
            <w:r w:rsidRPr="009E680A">
              <w:t>8</w:t>
            </w:r>
          </w:p>
        </w:tc>
        <w:tc>
          <w:tcPr>
            <w:tcW w:w="1948"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rPr>
                <w:b/>
                <w:bCs/>
              </w:rPr>
            </w:pPr>
            <w:r w:rsidRPr="009E680A">
              <w:rPr>
                <w:b/>
                <w:bCs/>
              </w:rPr>
              <w:t>100</w:t>
            </w:r>
            <w:r w:rsidR="00CD58F0">
              <w:rPr>
                <w:b/>
                <w:bCs/>
              </w:rPr>
              <w:t>%</w:t>
            </w:r>
          </w:p>
        </w:tc>
      </w:tr>
      <w:tr w:rsidR="00981F06" w:rsidRPr="009E680A" w:rsidTr="00981F06">
        <w:trPr>
          <w:trHeight w:val="216"/>
        </w:trPr>
        <w:tc>
          <w:tcPr>
            <w:cnfStyle w:val="001000000000" w:firstRow="0" w:lastRow="0" w:firstColumn="1" w:lastColumn="0" w:oddVBand="0" w:evenVBand="0" w:oddHBand="0" w:evenHBand="0" w:firstRowFirstColumn="0" w:firstRowLastColumn="0" w:lastRowFirstColumn="0" w:lastRowLastColumn="0"/>
            <w:tcW w:w="3263" w:type="dxa"/>
            <w:hideMark/>
          </w:tcPr>
          <w:p w:rsidR="009E680A" w:rsidRPr="00CD58F0" w:rsidRDefault="009E680A" w:rsidP="009E680A">
            <w:pPr>
              <w:rPr>
                <w:rFonts w:asciiTheme="minorHAnsi" w:hAnsiTheme="minorHAnsi"/>
                <w:b w:val="0"/>
              </w:rPr>
            </w:pPr>
            <w:r w:rsidRPr="00CD58F0">
              <w:rPr>
                <w:rFonts w:asciiTheme="minorHAnsi" w:hAnsiTheme="minorHAnsi"/>
                <w:b w:val="0"/>
              </w:rPr>
              <w:t>Water freezes at zero degrees.</w:t>
            </w:r>
          </w:p>
        </w:tc>
        <w:tc>
          <w:tcPr>
            <w:tcW w:w="1445"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pPr>
            <w:r w:rsidRPr="009E680A">
              <w:t>5</w:t>
            </w:r>
          </w:p>
        </w:tc>
        <w:tc>
          <w:tcPr>
            <w:tcW w:w="2040"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pPr>
            <w:r w:rsidRPr="009E680A">
              <w:t>5</w:t>
            </w:r>
          </w:p>
        </w:tc>
        <w:tc>
          <w:tcPr>
            <w:tcW w:w="1948"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rPr>
                <w:b/>
                <w:bCs/>
              </w:rPr>
            </w:pPr>
            <w:r w:rsidRPr="009E680A">
              <w:rPr>
                <w:b/>
                <w:bCs/>
              </w:rPr>
              <w:t>100</w:t>
            </w:r>
            <w:r w:rsidR="00CD58F0">
              <w:rPr>
                <w:b/>
                <w:bCs/>
              </w:rPr>
              <w:t>%</w:t>
            </w:r>
          </w:p>
        </w:tc>
      </w:tr>
      <w:tr w:rsidR="004E2104" w:rsidRPr="009E680A" w:rsidTr="00981F06">
        <w:trPr>
          <w:cnfStyle w:val="000000100000" w:firstRow="0" w:lastRow="0" w:firstColumn="0" w:lastColumn="0" w:oddVBand="0" w:evenVBand="0" w:oddHBand="1"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3263" w:type="dxa"/>
            <w:hideMark/>
          </w:tcPr>
          <w:p w:rsidR="009E680A" w:rsidRPr="00CD58F0" w:rsidRDefault="009E680A" w:rsidP="009E680A">
            <w:pPr>
              <w:rPr>
                <w:rFonts w:asciiTheme="minorHAnsi" w:hAnsiTheme="minorHAnsi"/>
                <w:b w:val="0"/>
              </w:rPr>
            </w:pPr>
            <w:r w:rsidRPr="00CD58F0">
              <w:rPr>
                <w:rFonts w:asciiTheme="minorHAnsi" w:hAnsiTheme="minorHAnsi"/>
                <w:b w:val="0"/>
              </w:rPr>
              <w:t>The Earth revolves around the Sun.</w:t>
            </w:r>
          </w:p>
        </w:tc>
        <w:tc>
          <w:tcPr>
            <w:tcW w:w="1445"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pPr>
            <w:r w:rsidRPr="009E680A">
              <w:t>6</w:t>
            </w:r>
          </w:p>
        </w:tc>
        <w:tc>
          <w:tcPr>
            <w:tcW w:w="2040"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pPr>
            <w:r w:rsidRPr="009E680A">
              <w:t>6</w:t>
            </w:r>
          </w:p>
        </w:tc>
        <w:tc>
          <w:tcPr>
            <w:tcW w:w="1948"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rPr>
                <w:b/>
                <w:bCs/>
              </w:rPr>
            </w:pPr>
            <w:r w:rsidRPr="009E680A">
              <w:rPr>
                <w:b/>
                <w:bCs/>
              </w:rPr>
              <w:t>100</w:t>
            </w:r>
            <w:r w:rsidR="00CD58F0">
              <w:rPr>
                <w:b/>
                <w:bCs/>
              </w:rPr>
              <w:t>%</w:t>
            </w:r>
          </w:p>
        </w:tc>
      </w:tr>
      <w:tr w:rsidR="00981F06" w:rsidRPr="009E680A" w:rsidTr="00981F06">
        <w:trPr>
          <w:trHeight w:val="216"/>
        </w:trPr>
        <w:tc>
          <w:tcPr>
            <w:cnfStyle w:val="001000000000" w:firstRow="0" w:lastRow="0" w:firstColumn="1" w:lastColumn="0" w:oddVBand="0" w:evenVBand="0" w:oddHBand="0" w:evenHBand="0" w:firstRowFirstColumn="0" w:firstRowLastColumn="0" w:lastRowFirstColumn="0" w:lastRowLastColumn="0"/>
            <w:tcW w:w="3263" w:type="dxa"/>
            <w:hideMark/>
          </w:tcPr>
          <w:p w:rsidR="009E680A" w:rsidRPr="00CD58F0" w:rsidRDefault="009E680A" w:rsidP="009E680A">
            <w:pPr>
              <w:rPr>
                <w:rFonts w:asciiTheme="minorHAnsi" w:hAnsiTheme="minorHAnsi"/>
                <w:b w:val="0"/>
              </w:rPr>
            </w:pPr>
            <w:r w:rsidRPr="00CD58F0">
              <w:rPr>
                <w:rFonts w:asciiTheme="minorHAnsi" w:hAnsiTheme="minorHAnsi"/>
                <w:b w:val="0"/>
              </w:rPr>
              <w:t>His mother arrives tomorrow.</w:t>
            </w:r>
          </w:p>
        </w:tc>
        <w:tc>
          <w:tcPr>
            <w:tcW w:w="1445"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pPr>
            <w:r w:rsidRPr="009E680A">
              <w:t>4</w:t>
            </w:r>
          </w:p>
        </w:tc>
        <w:tc>
          <w:tcPr>
            <w:tcW w:w="2040"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pPr>
            <w:r w:rsidRPr="009E680A">
              <w:t>4</w:t>
            </w:r>
          </w:p>
        </w:tc>
        <w:tc>
          <w:tcPr>
            <w:tcW w:w="1948"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rPr>
                <w:b/>
                <w:bCs/>
              </w:rPr>
            </w:pPr>
            <w:r w:rsidRPr="009E680A">
              <w:rPr>
                <w:b/>
                <w:bCs/>
              </w:rPr>
              <w:t>100</w:t>
            </w:r>
            <w:r w:rsidR="00CD58F0">
              <w:rPr>
                <w:b/>
                <w:bCs/>
              </w:rPr>
              <w:t>%</w:t>
            </w:r>
          </w:p>
        </w:tc>
      </w:tr>
      <w:tr w:rsidR="004E2104" w:rsidRPr="009E680A" w:rsidTr="00981F06">
        <w:trPr>
          <w:cnfStyle w:val="000000100000" w:firstRow="0" w:lastRow="0" w:firstColumn="0" w:lastColumn="0" w:oddVBand="0" w:evenVBand="0" w:oddHBand="1" w:evenHBand="0" w:firstRowFirstColumn="0" w:firstRowLastColumn="0" w:lastRowFirstColumn="0" w:lastRowLastColumn="0"/>
          <w:trHeight w:val="193"/>
        </w:trPr>
        <w:tc>
          <w:tcPr>
            <w:cnfStyle w:val="001000000000" w:firstRow="0" w:lastRow="0" w:firstColumn="1" w:lastColumn="0" w:oddVBand="0" w:evenVBand="0" w:oddHBand="0" w:evenHBand="0" w:firstRowFirstColumn="0" w:firstRowLastColumn="0" w:lastRowFirstColumn="0" w:lastRowLastColumn="0"/>
            <w:tcW w:w="3263" w:type="dxa"/>
            <w:hideMark/>
          </w:tcPr>
          <w:p w:rsidR="009E680A" w:rsidRPr="00CD58F0" w:rsidRDefault="009E680A" w:rsidP="009E680A">
            <w:pPr>
              <w:rPr>
                <w:rFonts w:asciiTheme="minorHAnsi" w:hAnsiTheme="minorHAnsi"/>
                <w:b w:val="0"/>
              </w:rPr>
            </w:pPr>
            <w:r w:rsidRPr="00CD58F0">
              <w:rPr>
                <w:rFonts w:asciiTheme="minorHAnsi" w:hAnsiTheme="minorHAnsi"/>
                <w:b w:val="0"/>
              </w:rPr>
              <w:t>He goes to school every morning.</w:t>
            </w:r>
          </w:p>
        </w:tc>
        <w:tc>
          <w:tcPr>
            <w:tcW w:w="1445"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pPr>
            <w:r w:rsidRPr="009E680A">
              <w:t>6</w:t>
            </w:r>
          </w:p>
        </w:tc>
        <w:tc>
          <w:tcPr>
            <w:tcW w:w="2040"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pPr>
            <w:r w:rsidRPr="009E680A">
              <w:t>6</w:t>
            </w:r>
          </w:p>
        </w:tc>
        <w:tc>
          <w:tcPr>
            <w:tcW w:w="1948"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rPr>
                <w:b/>
                <w:bCs/>
              </w:rPr>
            </w:pPr>
            <w:r w:rsidRPr="009E680A">
              <w:rPr>
                <w:b/>
                <w:bCs/>
              </w:rPr>
              <w:t>100</w:t>
            </w:r>
            <w:r w:rsidR="00CD58F0">
              <w:rPr>
                <w:b/>
                <w:bCs/>
              </w:rPr>
              <w:t>%</w:t>
            </w:r>
          </w:p>
        </w:tc>
      </w:tr>
      <w:tr w:rsidR="009E680A" w:rsidRPr="009E680A" w:rsidTr="00981F06">
        <w:trPr>
          <w:trHeight w:val="270"/>
        </w:trPr>
        <w:tc>
          <w:tcPr>
            <w:cnfStyle w:val="001000000000" w:firstRow="0" w:lastRow="0" w:firstColumn="1" w:lastColumn="0" w:oddVBand="0" w:evenVBand="0" w:oddHBand="0" w:evenHBand="0" w:firstRowFirstColumn="0" w:firstRowLastColumn="0" w:lastRowFirstColumn="0" w:lastRowLastColumn="0"/>
            <w:tcW w:w="8697" w:type="dxa"/>
            <w:gridSpan w:val="4"/>
            <w:hideMark/>
          </w:tcPr>
          <w:p w:rsidR="009E680A" w:rsidRPr="00CD58F0" w:rsidRDefault="009E680A" w:rsidP="004606D9">
            <w:pPr>
              <w:jc w:val="center"/>
              <w:rPr>
                <w:rFonts w:asciiTheme="minorHAnsi" w:hAnsiTheme="minorHAnsi"/>
              </w:rPr>
            </w:pPr>
            <w:r w:rsidRPr="00CD58F0">
              <w:rPr>
                <w:rFonts w:asciiTheme="minorHAnsi" w:hAnsiTheme="minorHAnsi"/>
                <w:i/>
                <w:iCs/>
              </w:rPr>
              <w:t>Past Tense</w:t>
            </w:r>
          </w:p>
        </w:tc>
      </w:tr>
      <w:tr w:rsidR="004E2104" w:rsidRPr="009E680A" w:rsidTr="00981F06">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3263" w:type="dxa"/>
            <w:hideMark/>
          </w:tcPr>
          <w:p w:rsidR="009E680A" w:rsidRPr="00CD58F0" w:rsidRDefault="009E680A">
            <w:pPr>
              <w:rPr>
                <w:rFonts w:asciiTheme="minorHAnsi" w:hAnsiTheme="minorHAnsi"/>
                <w:b w:val="0"/>
              </w:rPr>
            </w:pPr>
            <w:r w:rsidRPr="00CD58F0">
              <w:rPr>
                <w:rFonts w:asciiTheme="minorHAnsi" w:hAnsiTheme="minorHAnsi"/>
                <w:b w:val="0"/>
              </w:rPr>
              <w:t>My father died last year.</w:t>
            </w:r>
          </w:p>
        </w:tc>
        <w:tc>
          <w:tcPr>
            <w:tcW w:w="1445"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pPr>
            <w:r w:rsidRPr="009E680A">
              <w:t>5</w:t>
            </w:r>
          </w:p>
        </w:tc>
        <w:tc>
          <w:tcPr>
            <w:tcW w:w="2040"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pPr>
            <w:r w:rsidRPr="009E680A">
              <w:t>5</w:t>
            </w:r>
          </w:p>
        </w:tc>
        <w:tc>
          <w:tcPr>
            <w:tcW w:w="1948"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rPr>
                <w:b/>
                <w:bCs/>
              </w:rPr>
            </w:pPr>
            <w:r w:rsidRPr="009E680A">
              <w:rPr>
                <w:b/>
                <w:bCs/>
              </w:rPr>
              <w:t>100</w:t>
            </w:r>
            <w:r w:rsidR="00CD58F0">
              <w:rPr>
                <w:b/>
                <w:bCs/>
              </w:rPr>
              <w:t>%</w:t>
            </w:r>
          </w:p>
        </w:tc>
      </w:tr>
      <w:tr w:rsidR="00981F06" w:rsidRPr="009E680A" w:rsidTr="00981F06">
        <w:trPr>
          <w:trHeight w:val="216"/>
        </w:trPr>
        <w:tc>
          <w:tcPr>
            <w:cnfStyle w:val="001000000000" w:firstRow="0" w:lastRow="0" w:firstColumn="1" w:lastColumn="0" w:oddVBand="0" w:evenVBand="0" w:oddHBand="0" w:evenHBand="0" w:firstRowFirstColumn="0" w:firstRowLastColumn="0" w:lastRowFirstColumn="0" w:lastRowLastColumn="0"/>
            <w:tcW w:w="3263" w:type="dxa"/>
            <w:hideMark/>
          </w:tcPr>
          <w:p w:rsidR="009E680A" w:rsidRPr="00CD58F0" w:rsidRDefault="009E680A" w:rsidP="009E680A">
            <w:pPr>
              <w:rPr>
                <w:rFonts w:asciiTheme="minorHAnsi" w:hAnsiTheme="minorHAnsi"/>
                <w:b w:val="0"/>
              </w:rPr>
            </w:pPr>
            <w:r w:rsidRPr="00CD58F0">
              <w:rPr>
                <w:rFonts w:asciiTheme="minorHAnsi" w:hAnsiTheme="minorHAnsi"/>
                <w:b w:val="0"/>
              </w:rPr>
              <w:t>I went to the theatre last night</w:t>
            </w:r>
          </w:p>
        </w:tc>
        <w:tc>
          <w:tcPr>
            <w:tcW w:w="1445"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pPr>
            <w:r w:rsidRPr="009E680A">
              <w:t>7</w:t>
            </w:r>
          </w:p>
        </w:tc>
        <w:tc>
          <w:tcPr>
            <w:tcW w:w="2040"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pPr>
            <w:r w:rsidRPr="009E680A">
              <w:t>7</w:t>
            </w:r>
          </w:p>
        </w:tc>
        <w:tc>
          <w:tcPr>
            <w:tcW w:w="1948"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rPr>
                <w:b/>
                <w:bCs/>
              </w:rPr>
            </w:pPr>
            <w:r w:rsidRPr="009E680A">
              <w:rPr>
                <w:b/>
                <w:bCs/>
              </w:rPr>
              <w:t>100</w:t>
            </w:r>
            <w:r w:rsidR="00CD58F0">
              <w:rPr>
                <w:b/>
                <w:bCs/>
              </w:rPr>
              <w:t>%</w:t>
            </w:r>
          </w:p>
        </w:tc>
      </w:tr>
      <w:tr w:rsidR="004E2104" w:rsidRPr="009E680A" w:rsidTr="00981F06">
        <w:trPr>
          <w:cnfStyle w:val="000000100000" w:firstRow="0" w:lastRow="0" w:firstColumn="0" w:lastColumn="0" w:oddVBand="0" w:evenVBand="0" w:oddHBand="1"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3263" w:type="dxa"/>
            <w:hideMark/>
          </w:tcPr>
          <w:p w:rsidR="009E680A" w:rsidRPr="00CD58F0" w:rsidRDefault="009E680A" w:rsidP="009E680A">
            <w:pPr>
              <w:rPr>
                <w:rFonts w:asciiTheme="minorHAnsi" w:hAnsiTheme="minorHAnsi"/>
                <w:b w:val="0"/>
              </w:rPr>
            </w:pPr>
            <w:r w:rsidRPr="00CD58F0">
              <w:rPr>
                <w:rFonts w:asciiTheme="minorHAnsi" w:hAnsiTheme="minorHAnsi"/>
                <w:b w:val="0"/>
              </w:rPr>
              <w:t>People lived in caves a long time ago.</w:t>
            </w:r>
          </w:p>
        </w:tc>
        <w:tc>
          <w:tcPr>
            <w:tcW w:w="1445"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pPr>
            <w:r w:rsidRPr="009E680A">
              <w:t>8</w:t>
            </w:r>
          </w:p>
        </w:tc>
        <w:tc>
          <w:tcPr>
            <w:tcW w:w="2040"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pPr>
            <w:r w:rsidRPr="009E680A">
              <w:t>8</w:t>
            </w:r>
          </w:p>
        </w:tc>
        <w:tc>
          <w:tcPr>
            <w:tcW w:w="1948"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rPr>
                <w:b/>
                <w:bCs/>
              </w:rPr>
            </w:pPr>
            <w:r w:rsidRPr="009E680A">
              <w:rPr>
                <w:b/>
                <w:bCs/>
              </w:rPr>
              <w:t>100</w:t>
            </w:r>
            <w:r w:rsidR="00CD58F0">
              <w:rPr>
                <w:b/>
                <w:bCs/>
              </w:rPr>
              <w:t>%</w:t>
            </w:r>
          </w:p>
        </w:tc>
      </w:tr>
      <w:tr w:rsidR="00981F06" w:rsidRPr="009E680A" w:rsidTr="00981F06">
        <w:trPr>
          <w:trHeight w:val="446"/>
        </w:trPr>
        <w:tc>
          <w:tcPr>
            <w:cnfStyle w:val="001000000000" w:firstRow="0" w:lastRow="0" w:firstColumn="1" w:lastColumn="0" w:oddVBand="0" w:evenVBand="0" w:oddHBand="0" w:evenHBand="0" w:firstRowFirstColumn="0" w:firstRowLastColumn="0" w:lastRowFirstColumn="0" w:lastRowLastColumn="0"/>
            <w:tcW w:w="3263" w:type="dxa"/>
            <w:hideMark/>
          </w:tcPr>
          <w:p w:rsidR="009E680A" w:rsidRPr="00CD58F0" w:rsidRDefault="009E680A" w:rsidP="009E680A">
            <w:pPr>
              <w:rPr>
                <w:rFonts w:asciiTheme="minorHAnsi" w:hAnsiTheme="minorHAnsi"/>
                <w:b w:val="0"/>
              </w:rPr>
            </w:pPr>
            <w:r w:rsidRPr="00CD58F0">
              <w:rPr>
                <w:rFonts w:asciiTheme="minorHAnsi" w:hAnsiTheme="minorHAnsi"/>
                <w:b w:val="0"/>
              </w:rPr>
              <w:t>She played the piano when she was a child.</w:t>
            </w:r>
          </w:p>
        </w:tc>
        <w:tc>
          <w:tcPr>
            <w:tcW w:w="1445"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pPr>
            <w:r w:rsidRPr="009E680A">
              <w:t>9</w:t>
            </w:r>
          </w:p>
        </w:tc>
        <w:tc>
          <w:tcPr>
            <w:tcW w:w="2040"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pPr>
            <w:r w:rsidRPr="009E680A">
              <w:t>9</w:t>
            </w:r>
          </w:p>
        </w:tc>
        <w:tc>
          <w:tcPr>
            <w:tcW w:w="1948"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rPr>
                <w:b/>
                <w:bCs/>
              </w:rPr>
            </w:pPr>
            <w:r w:rsidRPr="009E680A">
              <w:rPr>
                <w:b/>
                <w:bCs/>
              </w:rPr>
              <w:t>100</w:t>
            </w:r>
            <w:r w:rsidR="00CD58F0">
              <w:rPr>
                <w:b/>
                <w:bCs/>
              </w:rPr>
              <w:t>%</w:t>
            </w:r>
          </w:p>
        </w:tc>
      </w:tr>
      <w:tr w:rsidR="004E2104" w:rsidRPr="009E680A" w:rsidTr="00981F0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263" w:type="dxa"/>
            <w:hideMark/>
          </w:tcPr>
          <w:p w:rsidR="009E680A" w:rsidRPr="00CD58F0" w:rsidRDefault="009E680A" w:rsidP="009E680A">
            <w:pPr>
              <w:rPr>
                <w:rFonts w:asciiTheme="minorHAnsi" w:hAnsiTheme="minorHAnsi"/>
                <w:b w:val="0"/>
              </w:rPr>
            </w:pPr>
            <w:r w:rsidRPr="00CD58F0">
              <w:rPr>
                <w:rFonts w:asciiTheme="minorHAnsi" w:hAnsiTheme="minorHAnsi"/>
                <w:b w:val="0"/>
              </w:rPr>
              <w:t>We didn't have any money.</w:t>
            </w:r>
          </w:p>
        </w:tc>
        <w:tc>
          <w:tcPr>
            <w:tcW w:w="1445"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pPr>
            <w:r w:rsidRPr="009E680A">
              <w:t>5</w:t>
            </w:r>
          </w:p>
        </w:tc>
        <w:tc>
          <w:tcPr>
            <w:tcW w:w="2040"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pPr>
            <w:r w:rsidRPr="009E680A">
              <w:t>5</w:t>
            </w:r>
          </w:p>
        </w:tc>
        <w:tc>
          <w:tcPr>
            <w:tcW w:w="1948"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rPr>
                <w:b/>
                <w:bCs/>
              </w:rPr>
            </w:pPr>
            <w:r w:rsidRPr="009E680A">
              <w:rPr>
                <w:b/>
                <w:bCs/>
              </w:rPr>
              <w:t>100</w:t>
            </w:r>
            <w:r w:rsidR="00CD58F0">
              <w:rPr>
                <w:b/>
                <w:bCs/>
              </w:rPr>
              <w:t>%</w:t>
            </w:r>
          </w:p>
        </w:tc>
      </w:tr>
      <w:tr w:rsidR="00981F06" w:rsidRPr="009E680A" w:rsidTr="00981F06">
        <w:trPr>
          <w:trHeight w:val="216"/>
        </w:trPr>
        <w:tc>
          <w:tcPr>
            <w:cnfStyle w:val="001000000000" w:firstRow="0" w:lastRow="0" w:firstColumn="1" w:lastColumn="0" w:oddVBand="0" w:evenVBand="0" w:oddHBand="0" w:evenHBand="0" w:firstRowFirstColumn="0" w:firstRowLastColumn="0" w:lastRowFirstColumn="0" w:lastRowLastColumn="0"/>
            <w:tcW w:w="3263" w:type="dxa"/>
            <w:hideMark/>
          </w:tcPr>
          <w:p w:rsidR="009E680A" w:rsidRPr="00CD58F0" w:rsidRDefault="009E680A" w:rsidP="009E680A">
            <w:pPr>
              <w:rPr>
                <w:rFonts w:asciiTheme="minorHAnsi" w:hAnsiTheme="minorHAnsi"/>
                <w:b w:val="0"/>
              </w:rPr>
            </w:pPr>
            <w:r w:rsidRPr="00CD58F0">
              <w:rPr>
                <w:rFonts w:asciiTheme="minorHAnsi" w:hAnsiTheme="minorHAnsi"/>
                <w:b w:val="0"/>
              </w:rPr>
              <w:t>He went to a club last night.</w:t>
            </w:r>
          </w:p>
        </w:tc>
        <w:tc>
          <w:tcPr>
            <w:tcW w:w="1445"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pPr>
            <w:r w:rsidRPr="009E680A">
              <w:t>7</w:t>
            </w:r>
          </w:p>
        </w:tc>
        <w:tc>
          <w:tcPr>
            <w:tcW w:w="2040"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pPr>
            <w:r w:rsidRPr="009E680A">
              <w:t>7</w:t>
            </w:r>
          </w:p>
        </w:tc>
        <w:tc>
          <w:tcPr>
            <w:tcW w:w="1948"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rPr>
                <w:b/>
                <w:bCs/>
              </w:rPr>
            </w:pPr>
            <w:r w:rsidRPr="009E680A">
              <w:rPr>
                <w:b/>
                <w:bCs/>
              </w:rPr>
              <w:t>100</w:t>
            </w:r>
            <w:r w:rsidR="00CD58F0">
              <w:rPr>
                <w:b/>
                <w:bCs/>
              </w:rPr>
              <w:t>%</w:t>
            </w:r>
          </w:p>
        </w:tc>
      </w:tr>
      <w:tr w:rsidR="004E2104" w:rsidRPr="009E680A" w:rsidTr="00981F0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263" w:type="dxa"/>
            <w:hideMark/>
          </w:tcPr>
          <w:p w:rsidR="009E680A" w:rsidRPr="00CD58F0" w:rsidRDefault="009E680A" w:rsidP="009E680A">
            <w:pPr>
              <w:rPr>
                <w:rFonts w:asciiTheme="minorHAnsi" w:hAnsiTheme="minorHAnsi"/>
                <w:b w:val="0"/>
              </w:rPr>
            </w:pPr>
            <w:r w:rsidRPr="00CD58F0">
              <w:rPr>
                <w:rFonts w:asciiTheme="minorHAnsi" w:hAnsiTheme="minorHAnsi"/>
                <w:b w:val="0"/>
              </w:rPr>
              <w:lastRenderedPageBreak/>
              <w:t>Did he go to the cinema last night?</w:t>
            </w:r>
          </w:p>
        </w:tc>
        <w:tc>
          <w:tcPr>
            <w:tcW w:w="1445"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pPr>
            <w:r w:rsidRPr="009E680A">
              <w:t>8</w:t>
            </w:r>
          </w:p>
        </w:tc>
        <w:tc>
          <w:tcPr>
            <w:tcW w:w="2040"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pPr>
            <w:r w:rsidRPr="009E680A">
              <w:t>7</w:t>
            </w:r>
          </w:p>
        </w:tc>
        <w:tc>
          <w:tcPr>
            <w:tcW w:w="1948"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rPr>
                <w:b/>
                <w:bCs/>
              </w:rPr>
            </w:pPr>
            <w:r w:rsidRPr="009E680A">
              <w:rPr>
                <w:b/>
                <w:bCs/>
              </w:rPr>
              <w:t>87.5</w:t>
            </w:r>
            <w:r w:rsidR="00CD58F0">
              <w:rPr>
                <w:b/>
                <w:bCs/>
              </w:rPr>
              <w:t>%</w:t>
            </w:r>
          </w:p>
        </w:tc>
      </w:tr>
      <w:tr w:rsidR="00981F06" w:rsidRPr="009E680A" w:rsidTr="00981F06">
        <w:trPr>
          <w:trHeight w:val="270"/>
        </w:trPr>
        <w:tc>
          <w:tcPr>
            <w:cnfStyle w:val="001000000000" w:firstRow="0" w:lastRow="0" w:firstColumn="1" w:lastColumn="0" w:oddVBand="0" w:evenVBand="0" w:oddHBand="0" w:evenHBand="0" w:firstRowFirstColumn="0" w:firstRowLastColumn="0" w:lastRowFirstColumn="0" w:lastRowLastColumn="0"/>
            <w:tcW w:w="3263" w:type="dxa"/>
            <w:hideMark/>
          </w:tcPr>
          <w:p w:rsidR="009E680A" w:rsidRPr="00CD58F0" w:rsidRDefault="009E680A" w:rsidP="009E680A">
            <w:pPr>
              <w:rPr>
                <w:rFonts w:asciiTheme="minorHAnsi" w:hAnsiTheme="minorHAnsi"/>
                <w:b w:val="0"/>
              </w:rPr>
            </w:pPr>
            <w:r w:rsidRPr="00CD58F0">
              <w:rPr>
                <w:rFonts w:asciiTheme="minorHAnsi" w:hAnsiTheme="minorHAnsi"/>
                <w:b w:val="0"/>
              </w:rPr>
              <w:t>We didn't come because it was raining.</w:t>
            </w:r>
          </w:p>
        </w:tc>
        <w:tc>
          <w:tcPr>
            <w:tcW w:w="1445"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pPr>
            <w:r w:rsidRPr="009E680A">
              <w:t>7</w:t>
            </w:r>
          </w:p>
        </w:tc>
        <w:tc>
          <w:tcPr>
            <w:tcW w:w="2040"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pPr>
            <w:r w:rsidRPr="009E680A">
              <w:t>7</w:t>
            </w:r>
          </w:p>
        </w:tc>
        <w:tc>
          <w:tcPr>
            <w:tcW w:w="1948"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rPr>
                <w:b/>
                <w:bCs/>
              </w:rPr>
            </w:pPr>
            <w:r w:rsidRPr="009E680A">
              <w:rPr>
                <w:b/>
                <w:bCs/>
              </w:rPr>
              <w:t>100</w:t>
            </w:r>
            <w:r w:rsidR="00CD58F0">
              <w:rPr>
                <w:b/>
                <w:bCs/>
              </w:rPr>
              <w:t>%</w:t>
            </w:r>
          </w:p>
        </w:tc>
      </w:tr>
      <w:tr w:rsidR="004E2104" w:rsidRPr="009E680A" w:rsidTr="00981F0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263" w:type="dxa"/>
            <w:hideMark/>
          </w:tcPr>
          <w:p w:rsidR="009E680A" w:rsidRPr="00CD58F0" w:rsidRDefault="009E680A" w:rsidP="009E680A">
            <w:pPr>
              <w:rPr>
                <w:rFonts w:asciiTheme="minorHAnsi" w:hAnsiTheme="minorHAnsi"/>
                <w:b w:val="0"/>
              </w:rPr>
            </w:pPr>
            <w:r w:rsidRPr="00CD58F0">
              <w:rPr>
                <w:rFonts w:asciiTheme="minorHAnsi" w:hAnsiTheme="minorHAnsi"/>
                <w:b w:val="0"/>
              </w:rPr>
              <w:t>She had a headache yesterday.</w:t>
            </w:r>
          </w:p>
        </w:tc>
        <w:tc>
          <w:tcPr>
            <w:tcW w:w="1445"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pPr>
            <w:r w:rsidRPr="009E680A">
              <w:t>5</w:t>
            </w:r>
          </w:p>
        </w:tc>
        <w:tc>
          <w:tcPr>
            <w:tcW w:w="2040"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pPr>
            <w:r w:rsidRPr="009E680A">
              <w:t>5</w:t>
            </w:r>
          </w:p>
        </w:tc>
        <w:tc>
          <w:tcPr>
            <w:tcW w:w="1948"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rPr>
                <w:b/>
                <w:bCs/>
              </w:rPr>
            </w:pPr>
            <w:r w:rsidRPr="009E680A">
              <w:rPr>
                <w:b/>
                <w:bCs/>
              </w:rPr>
              <w:t>100</w:t>
            </w:r>
            <w:r w:rsidR="00CD58F0">
              <w:rPr>
                <w:b/>
                <w:bCs/>
              </w:rPr>
              <w:t>%</w:t>
            </w:r>
          </w:p>
        </w:tc>
      </w:tr>
      <w:tr w:rsidR="00981F06" w:rsidRPr="009E680A" w:rsidTr="00981F06">
        <w:trPr>
          <w:trHeight w:val="216"/>
        </w:trPr>
        <w:tc>
          <w:tcPr>
            <w:cnfStyle w:val="001000000000" w:firstRow="0" w:lastRow="0" w:firstColumn="1" w:lastColumn="0" w:oddVBand="0" w:evenVBand="0" w:oddHBand="0" w:evenHBand="0" w:firstRowFirstColumn="0" w:firstRowLastColumn="0" w:lastRowFirstColumn="0" w:lastRowLastColumn="0"/>
            <w:tcW w:w="3263" w:type="dxa"/>
            <w:hideMark/>
          </w:tcPr>
          <w:p w:rsidR="009E680A" w:rsidRPr="00CD58F0" w:rsidRDefault="009E680A" w:rsidP="009E680A">
            <w:pPr>
              <w:rPr>
                <w:rFonts w:asciiTheme="minorHAnsi" w:hAnsiTheme="minorHAnsi"/>
                <w:b w:val="0"/>
              </w:rPr>
            </w:pPr>
            <w:r w:rsidRPr="00CD58F0">
              <w:rPr>
                <w:rFonts w:asciiTheme="minorHAnsi" w:hAnsiTheme="minorHAnsi"/>
                <w:b w:val="0"/>
              </w:rPr>
              <w:t>I was in Japan last year</w:t>
            </w:r>
          </w:p>
        </w:tc>
        <w:tc>
          <w:tcPr>
            <w:tcW w:w="1445"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pPr>
            <w:r w:rsidRPr="009E680A">
              <w:t>6</w:t>
            </w:r>
          </w:p>
        </w:tc>
        <w:tc>
          <w:tcPr>
            <w:tcW w:w="2040"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pPr>
            <w:r w:rsidRPr="009E680A">
              <w:t>6</w:t>
            </w:r>
          </w:p>
        </w:tc>
        <w:tc>
          <w:tcPr>
            <w:tcW w:w="1948"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rPr>
                <w:b/>
                <w:bCs/>
              </w:rPr>
            </w:pPr>
            <w:r w:rsidRPr="009E680A">
              <w:rPr>
                <w:b/>
                <w:bCs/>
              </w:rPr>
              <w:t>100</w:t>
            </w:r>
            <w:r w:rsidR="00CD58F0">
              <w:rPr>
                <w:b/>
                <w:bCs/>
              </w:rPr>
              <w:t>%</w:t>
            </w:r>
          </w:p>
        </w:tc>
      </w:tr>
      <w:tr w:rsidR="004E2104" w:rsidRPr="009E680A" w:rsidTr="00981F0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263" w:type="dxa"/>
            <w:hideMark/>
          </w:tcPr>
          <w:p w:rsidR="009E680A" w:rsidRPr="00CD58F0" w:rsidRDefault="009E680A" w:rsidP="009E680A">
            <w:pPr>
              <w:rPr>
                <w:rFonts w:asciiTheme="minorHAnsi" w:hAnsiTheme="minorHAnsi"/>
                <w:b w:val="0"/>
              </w:rPr>
            </w:pPr>
            <w:r w:rsidRPr="00CD58F0">
              <w:rPr>
                <w:rFonts w:asciiTheme="minorHAnsi" w:hAnsiTheme="minorHAnsi"/>
                <w:b w:val="0"/>
              </w:rPr>
              <w:t>We did our homework last night.</w:t>
            </w:r>
          </w:p>
        </w:tc>
        <w:tc>
          <w:tcPr>
            <w:tcW w:w="1445"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pPr>
            <w:r w:rsidRPr="009E680A">
              <w:t>6</w:t>
            </w:r>
          </w:p>
        </w:tc>
        <w:tc>
          <w:tcPr>
            <w:tcW w:w="2040"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pPr>
            <w:r w:rsidRPr="009E680A">
              <w:t>6</w:t>
            </w:r>
          </w:p>
        </w:tc>
        <w:tc>
          <w:tcPr>
            <w:tcW w:w="1948"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rPr>
                <w:b/>
                <w:bCs/>
              </w:rPr>
            </w:pPr>
            <w:r w:rsidRPr="009E680A">
              <w:rPr>
                <w:b/>
                <w:bCs/>
              </w:rPr>
              <w:t>100</w:t>
            </w:r>
            <w:r w:rsidR="00CD58F0">
              <w:rPr>
                <w:b/>
                <w:bCs/>
              </w:rPr>
              <w:t>%</w:t>
            </w:r>
          </w:p>
        </w:tc>
      </w:tr>
      <w:tr w:rsidR="009E680A" w:rsidRPr="009E680A" w:rsidTr="00981F06">
        <w:trPr>
          <w:trHeight w:val="270"/>
        </w:trPr>
        <w:tc>
          <w:tcPr>
            <w:cnfStyle w:val="001000000000" w:firstRow="0" w:lastRow="0" w:firstColumn="1" w:lastColumn="0" w:oddVBand="0" w:evenVBand="0" w:oddHBand="0" w:evenHBand="0" w:firstRowFirstColumn="0" w:firstRowLastColumn="0" w:lastRowFirstColumn="0" w:lastRowLastColumn="0"/>
            <w:tcW w:w="8697" w:type="dxa"/>
            <w:gridSpan w:val="4"/>
            <w:hideMark/>
          </w:tcPr>
          <w:p w:rsidR="009E680A" w:rsidRPr="00CD58F0" w:rsidRDefault="009E680A" w:rsidP="004606D9">
            <w:pPr>
              <w:jc w:val="center"/>
              <w:rPr>
                <w:rFonts w:asciiTheme="minorHAnsi" w:hAnsiTheme="minorHAnsi"/>
              </w:rPr>
            </w:pPr>
            <w:r w:rsidRPr="00CD58F0">
              <w:rPr>
                <w:rFonts w:asciiTheme="minorHAnsi" w:hAnsiTheme="minorHAnsi"/>
                <w:i/>
                <w:iCs/>
              </w:rPr>
              <w:t>Future Tense</w:t>
            </w:r>
          </w:p>
        </w:tc>
      </w:tr>
      <w:tr w:rsidR="004E2104" w:rsidRPr="009E680A" w:rsidTr="00981F0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263" w:type="dxa"/>
            <w:hideMark/>
          </w:tcPr>
          <w:p w:rsidR="009E680A" w:rsidRPr="00CD58F0" w:rsidRDefault="009E680A">
            <w:pPr>
              <w:rPr>
                <w:rFonts w:asciiTheme="minorHAnsi" w:hAnsiTheme="minorHAnsi"/>
                <w:b w:val="0"/>
              </w:rPr>
            </w:pPr>
            <w:r w:rsidRPr="00CD58F0">
              <w:rPr>
                <w:rFonts w:asciiTheme="minorHAnsi" w:hAnsiTheme="minorHAnsi"/>
                <w:b w:val="0"/>
              </w:rPr>
              <w:t>It will rain tomorrow.</w:t>
            </w:r>
          </w:p>
        </w:tc>
        <w:tc>
          <w:tcPr>
            <w:tcW w:w="1445"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pPr>
            <w:r w:rsidRPr="009E680A">
              <w:t>4</w:t>
            </w:r>
          </w:p>
        </w:tc>
        <w:tc>
          <w:tcPr>
            <w:tcW w:w="2040"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pPr>
            <w:r w:rsidRPr="009E680A">
              <w:t>4</w:t>
            </w:r>
          </w:p>
        </w:tc>
        <w:tc>
          <w:tcPr>
            <w:tcW w:w="1948"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rPr>
                <w:b/>
                <w:bCs/>
              </w:rPr>
            </w:pPr>
            <w:r w:rsidRPr="009E680A">
              <w:rPr>
                <w:b/>
                <w:bCs/>
              </w:rPr>
              <w:t>100</w:t>
            </w:r>
            <w:r w:rsidR="00CD58F0">
              <w:rPr>
                <w:b/>
                <w:bCs/>
              </w:rPr>
              <w:t>%</w:t>
            </w:r>
          </w:p>
        </w:tc>
      </w:tr>
      <w:tr w:rsidR="00981F06" w:rsidRPr="009E680A" w:rsidTr="00981F06">
        <w:trPr>
          <w:trHeight w:val="216"/>
        </w:trPr>
        <w:tc>
          <w:tcPr>
            <w:cnfStyle w:val="001000000000" w:firstRow="0" w:lastRow="0" w:firstColumn="1" w:lastColumn="0" w:oddVBand="0" w:evenVBand="0" w:oddHBand="0" w:evenHBand="0" w:firstRowFirstColumn="0" w:firstRowLastColumn="0" w:lastRowFirstColumn="0" w:lastRowLastColumn="0"/>
            <w:tcW w:w="3263" w:type="dxa"/>
            <w:hideMark/>
          </w:tcPr>
          <w:p w:rsidR="009E680A" w:rsidRPr="00CD58F0" w:rsidRDefault="009E680A" w:rsidP="009E680A">
            <w:pPr>
              <w:rPr>
                <w:rFonts w:asciiTheme="minorHAnsi" w:hAnsiTheme="minorHAnsi"/>
                <w:b w:val="0"/>
              </w:rPr>
            </w:pPr>
            <w:r w:rsidRPr="00CD58F0">
              <w:rPr>
                <w:rFonts w:asciiTheme="minorHAnsi" w:hAnsiTheme="minorHAnsi"/>
                <w:b w:val="0"/>
              </w:rPr>
              <w:t>I'll pay for the tickets by credit card.</w:t>
            </w:r>
          </w:p>
        </w:tc>
        <w:tc>
          <w:tcPr>
            <w:tcW w:w="1445"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pPr>
            <w:r w:rsidRPr="009E680A">
              <w:t>8</w:t>
            </w:r>
          </w:p>
        </w:tc>
        <w:tc>
          <w:tcPr>
            <w:tcW w:w="2040"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pPr>
            <w:r w:rsidRPr="009E680A">
              <w:t>8</w:t>
            </w:r>
          </w:p>
        </w:tc>
        <w:tc>
          <w:tcPr>
            <w:tcW w:w="1948"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rPr>
                <w:b/>
                <w:bCs/>
              </w:rPr>
            </w:pPr>
            <w:r w:rsidRPr="009E680A">
              <w:rPr>
                <w:b/>
                <w:bCs/>
              </w:rPr>
              <w:t>100</w:t>
            </w:r>
            <w:r w:rsidR="00CD58F0">
              <w:rPr>
                <w:b/>
                <w:bCs/>
              </w:rPr>
              <w:t>%</w:t>
            </w:r>
          </w:p>
        </w:tc>
      </w:tr>
      <w:tr w:rsidR="004E2104" w:rsidRPr="009E680A" w:rsidTr="00981F0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263" w:type="dxa"/>
            <w:hideMark/>
          </w:tcPr>
          <w:p w:rsidR="009E680A" w:rsidRPr="00CD58F0" w:rsidRDefault="009E680A" w:rsidP="009E680A">
            <w:pPr>
              <w:rPr>
                <w:rFonts w:asciiTheme="minorHAnsi" w:hAnsiTheme="minorHAnsi"/>
                <w:b w:val="0"/>
              </w:rPr>
            </w:pPr>
            <w:r w:rsidRPr="00CD58F0">
              <w:rPr>
                <w:rFonts w:asciiTheme="minorHAnsi" w:hAnsiTheme="minorHAnsi"/>
                <w:b w:val="0"/>
              </w:rPr>
              <w:t>Shall I open the window?</w:t>
            </w:r>
          </w:p>
        </w:tc>
        <w:tc>
          <w:tcPr>
            <w:tcW w:w="1445"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pPr>
            <w:r w:rsidRPr="009E680A">
              <w:t>5</w:t>
            </w:r>
          </w:p>
        </w:tc>
        <w:tc>
          <w:tcPr>
            <w:tcW w:w="2040"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pPr>
            <w:r w:rsidRPr="009E680A">
              <w:t>5</w:t>
            </w:r>
          </w:p>
        </w:tc>
        <w:tc>
          <w:tcPr>
            <w:tcW w:w="1948"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rPr>
                <w:b/>
                <w:bCs/>
              </w:rPr>
            </w:pPr>
            <w:r w:rsidRPr="009E680A">
              <w:rPr>
                <w:b/>
                <w:bCs/>
              </w:rPr>
              <w:t>100</w:t>
            </w:r>
            <w:r w:rsidR="00CD58F0">
              <w:rPr>
                <w:b/>
                <w:bCs/>
              </w:rPr>
              <w:t>%</w:t>
            </w:r>
          </w:p>
        </w:tc>
      </w:tr>
      <w:tr w:rsidR="00981F06" w:rsidRPr="009E680A" w:rsidTr="00981F06">
        <w:trPr>
          <w:trHeight w:val="216"/>
        </w:trPr>
        <w:tc>
          <w:tcPr>
            <w:cnfStyle w:val="001000000000" w:firstRow="0" w:lastRow="0" w:firstColumn="1" w:lastColumn="0" w:oddVBand="0" w:evenVBand="0" w:oddHBand="0" w:evenHBand="0" w:firstRowFirstColumn="0" w:firstRowLastColumn="0" w:lastRowFirstColumn="0" w:lastRowLastColumn="0"/>
            <w:tcW w:w="3263" w:type="dxa"/>
            <w:hideMark/>
          </w:tcPr>
          <w:p w:rsidR="009E680A" w:rsidRPr="00CD58F0" w:rsidRDefault="009E680A" w:rsidP="009E680A">
            <w:pPr>
              <w:rPr>
                <w:rFonts w:asciiTheme="minorHAnsi" w:hAnsiTheme="minorHAnsi"/>
                <w:b w:val="0"/>
              </w:rPr>
            </w:pPr>
            <w:r w:rsidRPr="00CD58F0">
              <w:rPr>
                <w:rFonts w:asciiTheme="minorHAnsi" w:hAnsiTheme="minorHAnsi"/>
                <w:b w:val="0"/>
              </w:rPr>
              <w:t>You will do exactly as I say.</w:t>
            </w:r>
          </w:p>
        </w:tc>
        <w:tc>
          <w:tcPr>
            <w:tcW w:w="1445"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pPr>
            <w:r w:rsidRPr="009E680A">
              <w:t>7</w:t>
            </w:r>
          </w:p>
        </w:tc>
        <w:tc>
          <w:tcPr>
            <w:tcW w:w="2040"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pPr>
            <w:r w:rsidRPr="009E680A">
              <w:t>7</w:t>
            </w:r>
          </w:p>
        </w:tc>
        <w:tc>
          <w:tcPr>
            <w:tcW w:w="1948"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rPr>
                <w:b/>
                <w:bCs/>
              </w:rPr>
            </w:pPr>
            <w:r w:rsidRPr="009E680A">
              <w:rPr>
                <w:b/>
                <w:bCs/>
              </w:rPr>
              <w:t>100</w:t>
            </w:r>
            <w:r w:rsidR="00CD58F0">
              <w:rPr>
                <w:b/>
                <w:bCs/>
              </w:rPr>
              <w:t>%</w:t>
            </w:r>
          </w:p>
        </w:tc>
      </w:tr>
      <w:tr w:rsidR="004E2104" w:rsidRPr="009E680A" w:rsidTr="00981F0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263" w:type="dxa"/>
            <w:hideMark/>
          </w:tcPr>
          <w:p w:rsidR="009E680A" w:rsidRPr="00CD58F0" w:rsidRDefault="009E680A" w:rsidP="009E680A">
            <w:pPr>
              <w:rPr>
                <w:rFonts w:asciiTheme="minorHAnsi" w:hAnsiTheme="minorHAnsi"/>
                <w:b w:val="0"/>
              </w:rPr>
            </w:pPr>
            <w:r w:rsidRPr="00CD58F0">
              <w:rPr>
                <w:rFonts w:asciiTheme="minorHAnsi" w:hAnsiTheme="minorHAnsi"/>
                <w:b w:val="0"/>
              </w:rPr>
              <w:t>Will you marry me?</w:t>
            </w:r>
          </w:p>
        </w:tc>
        <w:tc>
          <w:tcPr>
            <w:tcW w:w="1445"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pPr>
            <w:r w:rsidRPr="009E680A">
              <w:t>4</w:t>
            </w:r>
          </w:p>
        </w:tc>
        <w:tc>
          <w:tcPr>
            <w:tcW w:w="2040"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pPr>
            <w:r w:rsidRPr="009E680A">
              <w:t>4</w:t>
            </w:r>
          </w:p>
        </w:tc>
        <w:tc>
          <w:tcPr>
            <w:tcW w:w="1948"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rPr>
                <w:b/>
                <w:bCs/>
              </w:rPr>
            </w:pPr>
            <w:r w:rsidRPr="009E680A">
              <w:rPr>
                <w:b/>
                <w:bCs/>
              </w:rPr>
              <w:t>100</w:t>
            </w:r>
            <w:r w:rsidR="00CD58F0">
              <w:rPr>
                <w:b/>
                <w:bCs/>
              </w:rPr>
              <w:t>%</w:t>
            </w:r>
          </w:p>
        </w:tc>
      </w:tr>
      <w:tr w:rsidR="00981F06" w:rsidRPr="009E680A" w:rsidTr="00981F06">
        <w:trPr>
          <w:trHeight w:val="216"/>
        </w:trPr>
        <w:tc>
          <w:tcPr>
            <w:cnfStyle w:val="001000000000" w:firstRow="0" w:lastRow="0" w:firstColumn="1" w:lastColumn="0" w:oddVBand="0" w:evenVBand="0" w:oddHBand="0" w:evenHBand="0" w:firstRowFirstColumn="0" w:firstRowLastColumn="0" w:lastRowFirstColumn="0" w:lastRowLastColumn="0"/>
            <w:tcW w:w="3263" w:type="dxa"/>
            <w:hideMark/>
          </w:tcPr>
          <w:p w:rsidR="009E680A" w:rsidRPr="00CD58F0" w:rsidRDefault="009E680A" w:rsidP="009E680A">
            <w:pPr>
              <w:rPr>
                <w:rFonts w:asciiTheme="minorHAnsi" w:hAnsiTheme="minorHAnsi"/>
                <w:b w:val="0"/>
              </w:rPr>
            </w:pPr>
            <w:r w:rsidRPr="00CD58F0">
              <w:rPr>
                <w:rFonts w:asciiTheme="minorHAnsi" w:hAnsiTheme="minorHAnsi"/>
                <w:b w:val="0"/>
              </w:rPr>
              <w:t>I will walk</w:t>
            </w:r>
          </w:p>
        </w:tc>
        <w:tc>
          <w:tcPr>
            <w:tcW w:w="1445"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pPr>
            <w:r w:rsidRPr="009E680A">
              <w:t>3</w:t>
            </w:r>
          </w:p>
        </w:tc>
        <w:tc>
          <w:tcPr>
            <w:tcW w:w="2040"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pPr>
            <w:r w:rsidRPr="009E680A">
              <w:t>3</w:t>
            </w:r>
          </w:p>
        </w:tc>
        <w:tc>
          <w:tcPr>
            <w:tcW w:w="1948"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rPr>
                <w:b/>
                <w:bCs/>
              </w:rPr>
            </w:pPr>
            <w:r w:rsidRPr="009E680A">
              <w:rPr>
                <w:b/>
                <w:bCs/>
              </w:rPr>
              <w:t>100</w:t>
            </w:r>
            <w:r w:rsidR="00CD58F0">
              <w:rPr>
                <w:b/>
                <w:bCs/>
              </w:rPr>
              <w:t>%</w:t>
            </w:r>
          </w:p>
        </w:tc>
      </w:tr>
      <w:tr w:rsidR="004E2104" w:rsidRPr="009E680A" w:rsidTr="00981F0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263" w:type="dxa"/>
            <w:hideMark/>
          </w:tcPr>
          <w:p w:rsidR="009E680A" w:rsidRPr="00CD58F0" w:rsidRDefault="009E680A" w:rsidP="009E680A">
            <w:pPr>
              <w:rPr>
                <w:rFonts w:asciiTheme="minorHAnsi" w:hAnsiTheme="minorHAnsi"/>
                <w:b w:val="0"/>
              </w:rPr>
            </w:pPr>
            <w:r w:rsidRPr="00CD58F0">
              <w:rPr>
                <w:rFonts w:asciiTheme="minorHAnsi" w:hAnsiTheme="minorHAnsi"/>
                <w:b w:val="0"/>
              </w:rPr>
              <w:t>She will leave soon.</w:t>
            </w:r>
          </w:p>
        </w:tc>
        <w:tc>
          <w:tcPr>
            <w:tcW w:w="1445"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pPr>
            <w:r w:rsidRPr="009E680A">
              <w:t>4</w:t>
            </w:r>
          </w:p>
        </w:tc>
        <w:tc>
          <w:tcPr>
            <w:tcW w:w="2040"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pPr>
            <w:r w:rsidRPr="009E680A">
              <w:t>4</w:t>
            </w:r>
          </w:p>
        </w:tc>
        <w:tc>
          <w:tcPr>
            <w:tcW w:w="1948"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rPr>
                <w:b/>
                <w:bCs/>
              </w:rPr>
            </w:pPr>
            <w:r w:rsidRPr="009E680A">
              <w:rPr>
                <w:b/>
                <w:bCs/>
              </w:rPr>
              <w:t>100</w:t>
            </w:r>
            <w:r w:rsidR="00CD58F0">
              <w:rPr>
                <w:b/>
                <w:bCs/>
              </w:rPr>
              <w:t>%</w:t>
            </w:r>
          </w:p>
        </w:tc>
      </w:tr>
      <w:tr w:rsidR="00981F06" w:rsidRPr="009E680A" w:rsidTr="00981F06">
        <w:trPr>
          <w:trHeight w:val="216"/>
        </w:trPr>
        <w:tc>
          <w:tcPr>
            <w:cnfStyle w:val="001000000000" w:firstRow="0" w:lastRow="0" w:firstColumn="1" w:lastColumn="0" w:oddVBand="0" w:evenVBand="0" w:oddHBand="0" w:evenHBand="0" w:firstRowFirstColumn="0" w:firstRowLastColumn="0" w:lastRowFirstColumn="0" w:lastRowLastColumn="0"/>
            <w:tcW w:w="3263" w:type="dxa"/>
            <w:hideMark/>
          </w:tcPr>
          <w:p w:rsidR="009E680A" w:rsidRPr="00CD58F0" w:rsidRDefault="009E680A" w:rsidP="009E680A">
            <w:pPr>
              <w:rPr>
                <w:rFonts w:asciiTheme="minorHAnsi" w:hAnsiTheme="minorHAnsi"/>
                <w:b w:val="0"/>
              </w:rPr>
            </w:pPr>
            <w:r w:rsidRPr="00CD58F0">
              <w:rPr>
                <w:rFonts w:asciiTheme="minorHAnsi" w:hAnsiTheme="minorHAnsi"/>
                <w:b w:val="0"/>
              </w:rPr>
              <w:t>He is going to faint.</w:t>
            </w:r>
          </w:p>
        </w:tc>
        <w:tc>
          <w:tcPr>
            <w:tcW w:w="1445"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pPr>
            <w:r w:rsidRPr="009E680A">
              <w:t>5</w:t>
            </w:r>
          </w:p>
        </w:tc>
        <w:tc>
          <w:tcPr>
            <w:tcW w:w="2040"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pPr>
            <w:r w:rsidRPr="009E680A">
              <w:t>5</w:t>
            </w:r>
          </w:p>
        </w:tc>
        <w:tc>
          <w:tcPr>
            <w:tcW w:w="1948"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rPr>
                <w:b/>
                <w:bCs/>
              </w:rPr>
            </w:pPr>
            <w:r w:rsidRPr="009E680A">
              <w:rPr>
                <w:b/>
                <w:bCs/>
              </w:rPr>
              <w:t>100</w:t>
            </w:r>
            <w:r w:rsidR="00CD58F0">
              <w:rPr>
                <w:b/>
                <w:bCs/>
              </w:rPr>
              <w:t>%</w:t>
            </w:r>
          </w:p>
        </w:tc>
      </w:tr>
      <w:tr w:rsidR="004E2104" w:rsidRPr="009E680A" w:rsidTr="00981F06">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3263" w:type="dxa"/>
            <w:hideMark/>
          </w:tcPr>
          <w:p w:rsidR="009E680A" w:rsidRPr="00CD58F0" w:rsidRDefault="009E680A" w:rsidP="009E680A">
            <w:pPr>
              <w:rPr>
                <w:rFonts w:asciiTheme="minorHAnsi" w:hAnsiTheme="minorHAnsi"/>
                <w:b w:val="0"/>
              </w:rPr>
            </w:pPr>
            <w:r w:rsidRPr="00CD58F0">
              <w:rPr>
                <w:rFonts w:asciiTheme="minorHAnsi" w:hAnsiTheme="minorHAnsi"/>
                <w:b w:val="0"/>
              </w:rPr>
              <w:t>I am leaving later today.</w:t>
            </w:r>
          </w:p>
        </w:tc>
        <w:tc>
          <w:tcPr>
            <w:tcW w:w="1445"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pPr>
            <w:r w:rsidRPr="009E680A">
              <w:t>5</w:t>
            </w:r>
          </w:p>
        </w:tc>
        <w:tc>
          <w:tcPr>
            <w:tcW w:w="2040"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pPr>
            <w:r w:rsidRPr="009E680A">
              <w:t>5</w:t>
            </w:r>
          </w:p>
        </w:tc>
        <w:tc>
          <w:tcPr>
            <w:tcW w:w="1948"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rPr>
                <w:b/>
                <w:bCs/>
              </w:rPr>
            </w:pPr>
            <w:r w:rsidRPr="009E680A">
              <w:rPr>
                <w:b/>
                <w:bCs/>
              </w:rPr>
              <w:t>100</w:t>
            </w:r>
            <w:r w:rsidR="00CD58F0">
              <w:rPr>
                <w:b/>
                <w:bCs/>
              </w:rPr>
              <w:t>%</w:t>
            </w:r>
          </w:p>
        </w:tc>
      </w:tr>
      <w:tr w:rsidR="009E680A" w:rsidRPr="009E680A" w:rsidTr="00981F06">
        <w:trPr>
          <w:trHeight w:val="302"/>
        </w:trPr>
        <w:tc>
          <w:tcPr>
            <w:cnfStyle w:val="001000000000" w:firstRow="0" w:lastRow="0" w:firstColumn="1" w:lastColumn="0" w:oddVBand="0" w:evenVBand="0" w:oddHBand="0" w:evenHBand="0" w:firstRowFirstColumn="0" w:firstRowLastColumn="0" w:lastRowFirstColumn="0" w:lastRowLastColumn="0"/>
            <w:tcW w:w="8697" w:type="dxa"/>
            <w:gridSpan w:val="4"/>
            <w:hideMark/>
          </w:tcPr>
          <w:p w:rsidR="009E680A" w:rsidRPr="00CD58F0" w:rsidRDefault="009E680A" w:rsidP="004606D9">
            <w:pPr>
              <w:jc w:val="center"/>
              <w:rPr>
                <w:rFonts w:asciiTheme="minorHAnsi" w:hAnsiTheme="minorHAnsi"/>
              </w:rPr>
            </w:pPr>
            <w:r w:rsidRPr="00CD58F0">
              <w:rPr>
                <w:rFonts w:asciiTheme="minorHAnsi" w:hAnsiTheme="minorHAnsi"/>
                <w:u w:val="single"/>
              </w:rPr>
              <w:t>Compound Sentences</w:t>
            </w:r>
          </w:p>
        </w:tc>
      </w:tr>
      <w:tr w:rsidR="004E2104" w:rsidRPr="009E680A" w:rsidTr="00981F06">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3263" w:type="dxa"/>
            <w:hideMark/>
          </w:tcPr>
          <w:p w:rsidR="009E680A" w:rsidRPr="00CD58F0" w:rsidRDefault="009E680A">
            <w:pPr>
              <w:rPr>
                <w:rFonts w:asciiTheme="minorHAnsi" w:hAnsiTheme="minorHAnsi"/>
                <w:b w:val="0"/>
              </w:rPr>
            </w:pPr>
            <w:r w:rsidRPr="00CD58F0">
              <w:rPr>
                <w:rFonts w:asciiTheme="minorHAnsi" w:hAnsiTheme="minorHAnsi"/>
                <w:b w:val="0"/>
              </w:rPr>
              <w:t>I‘m happy, but my kids are always complaining.</w:t>
            </w:r>
          </w:p>
        </w:tc>
        <w:tc>
          <w:tcPr>
            <w:tcW w:w="1445"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pPr>
            <w:r w:rsidRPr="009E680A">
              <w:t>8</w:t>
            </w:r>
          </w:p>
        </w:tc>
        <w:tc>
          <w:tcPr>
            <w:tcW w:w="2040"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pPr>
            <w:r w:rsidRPr="009E680A">
              <w:t>8</w:t>
            </w:r>
          </w:p>
        </w:tc>
        <w:tc>
          <w:tcPr>
            <w:tcW w:w="1948"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rPr>
                <w:b/>
                <w:bCs/>
              </w:rPr>
            </w:pPr>
            <w:r w:rsidRPr="009E680A">
              <w:rPr>
                <w:b/>
                <w:bCs/>
              </w:rPr>
              <w:t>100</w:t>
            </w:r>
            <w:r w:rsidR="00CD58F0">
              <w:rPr>
                <w:b/>
                <w:bCs/>
              </w:rPr>
              <w:t>%</w:t>
            </w:r>
          </w:p>
        </w:tc>
      </w:tr>
      <w:tr w:rsidR="00981F06" w:rsidRPr="009E680A" w:rsidTr="00981F06">
        <w:trPr>
          <w:trHeight w:val="475"/>
        </w:trPr>
        <w:tc>
          <w:tcPr>
            <w:cnfStyle w:val="001000000000" w:firstRow="0" w:lastRow="0" w:firstColumn="1" w:lastColumn="0" w:oddVBand="0" w:evenVBand="0" w:oddHBand="0" w:evenHBand="0" w:firstRowFirstColumn="0" w:firstRowLastColumn="0" w:lastRowFirstColumn="0" w:lastRowLastColumn="0"/>
            <w:tcW w:w="3263" w:type="dxa"/>
            <w:hideMark/>
          </w:tcPr>
          <w:p w:rsidR="009E680A" w:rsidRPr="00CD58F0" w:rsidRDefault="009E680A" w:rsidP="009E680A">
            <w:pPr>
              <w:rPr>
                <w:rFonts w:asciiTheme="minorHAnsi" w:hAnsiTheme="minorHAnsi"/>
                <w:b w:val="0"/>
              </w:rPr>
            </w:pPr>
            <w:r w:rsidRPr="00CD58F0">
              <w:rPr>
                <w:rFonts w:asciiTheme="minorHAnsi" w:hAnsiTheme="minorHAnsi"/>
                <w:b w:val="0"/>
              </w:rPr>
              <w:t>My brother and I went to the mall last night, but we didn’t buy anything.</w:t>
            </w:r>
          </w:p>
        </w:tc>
        <w:tc>
          <w:tcPr>
            <w:tcW w:w="1445"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pPr>
            <w:r w:rsidRPr="009E680A">
              <w:t>15</w:t>
            </w:r>
          </w:p>
        </w:tc>
        <w:tc>
          <w:tcPr>
            <w:tcW w:w="2040"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pPr>
            <w:r w:rsidRPr="009E680A">
              <w:t>15</w:t>
            </w:r>
          </w:p>
        </w:tc>
        <w:tc>
          <w:tcPr>
            <w:tcW w:w="1948"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rPr>
                <w:b/>
                <w:bCs/>
              </w:rPr>
            </w:pPr>
            <w:r w:rsidRPr="009E680A">
              <w:rPr>
                <w:b/>
                <w:bCs/>
              </w:rPr>
              <w:t>100</w:t>
            </w:r>
            <w:r w:rsidR="00CD58F0">
              <w:rPr>
                <w:b/>
                <w:bCs/>
              </w:rPr>
              <w:t>%</w:t>
            </w:r>
          </w:p>
        </w:tc>
      </w:tr>
      <w:tr w:rsidR="004E2104" w:rsidRPr="009E680A" w:rsidTr="00981F06">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3263" w:type="dxa"/>
            <w:hideMark/>
          </w:tcPr>
          <w:p w:rsidR="009E680A" w:rsidRPr="00CD58F0" w:rsidRDefault="009E680A" w:rsidP="009E680A">
            <w:pPr>
              <w:rPr>
                <w:rFonts w:asciiTheme="minorHAnsi" w:hAnsiTheme="minorHAnsi"/>
                <w:b w:val="0"/>
              </w:rPr>
            </w:pPr>
            <w:r w:rsidRPr="00CD58F0">
              <w:rPr>
                <w:rFonts w:asciiTheme="minorHAnsi" w:hAnsiTheme="minorHAnsi"/>
                <w:b w:val="0"/>
              </w:rPr>
              <w:t>This new laptop computer has already crashed twice, and I have no idea why.</w:t>
            </w:r>
          </w:p>
        </w:tc>
        <w:tc>
          <w:tcPr>
            <w:tcW w:w="1445"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pPr>
            <w:r w:rsidRPr="009E680A">
              <w:t>13</w:t>
            </w:r>
          </w:p>
        </w:tc>
        <w:tc>
          <w:tcPr>
            <w:tcW w:w="2040"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pPr>
            <w:r w:rsidRPr="009E680A">
              <w:t>13</w:t>
            </w:r>
          </w:p>
        </w:tc>
        <w:tc>
          <w:tcPr>
            <w:tcW w:w="1948"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rPr>
                <w:b/>
                <w:bCs/>
              </w:rPr>
            </w:pPr>
            <w:r w:rsidRPr="009E680A">
              <w:rPr>
                <w:b/>
                <w:bCs/>
              </w:rPr>
              <w:t>100</w:t>
            </w:r>
            <w:r w:rsidR="00CD58F0">
              <w:rPr>
                <w:b/>
                <w:bCs/>
              </w:rPr>
              <w:t>%</w:t>
            </w:r>
          </w:p>
        </w:tc>
      </w:tr>
      <w:tr w:rsidR="00981F06" w:rsidRPr="009E680A" w:rsidTr="00981F06">
        <w:trPr>
          <w:trHeight w:val="475"/>
        </w:trPr>
        <w:tc>
          <w:tcPr>
            <w:cnfStyle w:val="001000000000" w:firstRow="0" w:lastRow="0" w:firstColumn="1" w:lastColumn="0" w:oddVBand="0" w:evenVBand="0" w:oddHBand="0" w:evenHBand="0" w:firstRowFirstColumn="0" w:firstRowLastColumn="0" w:lastRowFirstColumn="0" w:lastRowLastColumn="0"/>
            <w:tcW w:w="3263" w:type="dxa"/>
            <w:hideMark/>
          </w:tcPr>
          <w:p w:rsidR="009E680A" w:rsidRPr="00CD58F0" w:rsidRDefault="009E680A" w:rsidP="009E680A">
            <w:pPr>
              <w:rPr>
                <w:rFonts w:asciiTheme="minorHAnsi" w:hAnsiTheme="minorHAnsi"/>
                <w:b w:val="0"/>
              </w:rPr>
            </w:pPr>
            <w:r w:rsidRPr="00CD58F0">
              <w:rPr>
                <w:rFonts w:asciiTheme="minorHAnsi" w:hAnsiTheme="minorHAnsi"/>
                <w:b w:val="0"/>
              </w:rPr>
              <w:t>We went to the beach, and then we went to the mountains.</w:t>
            </w:r>
          </w:p>
        </w:tc>
        <w:tc>
          <w:tcPr>
            <w:tcW w:w="1445"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pPr>
            <w:r w:rsidRPr="009E680A">
              <w:t>12</w:t>
            </w:r>
          </w:p>
        </w:tc>
        <w:tc>
          <w:tcPr>
            <w:tcW w:w="2040"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pPr>
            <w:r w:rsidRPr="009E680A">
              <w:t>12</w:t>
            </w:r>
          </w:p>
        </w:tc>
        <w:tc>
          <w:tcPr>
            <w:tcW w:w="1948"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rPr>
                <w:b/>
                <w:bCs/>
              </w:rPr>
            </w:pPr>
            <w:r w:rsidRPr="009E680A">
              <w:rPr>
                <w:b/>
                <w:bCs/>
              </w:rPr>
              <w:t>100</w:t>
            </w:r>
            <w:r w:rsidR="00CD58F0">
              <w:rPr>
                <w:b/>
                <w:bCs/>
              </w:rPr>
              <w:t>%</w:t>
            </w:r>
          </w:p>
        </w:tc>
      </w:tr>
      <w:tr w:rsidR="004E2104" w:rsidRPr="009E680A" w:rsidTr="00981F06">
        <w:trPr>
          <w:cnfStyle w:val="000000100000" w:firstRow="0" w:lastRow="0" w:firstColumn="0" w:lastColumn="0" w:oddVBand="0" w:evenVBand="0" w:oddHBand="1" w:evenHBand="0" w:firstRowFirstColumn="0" w:firstRowLastColumn="0" w:lastRowFirstColumn="0" w:lastRowLastColumn="0"/>
          <w:trHeight w:val="464"/>
        </w:trPr>
        <w:tc>
          <w:tcPr>
            <w:cnfStyle w:val="001000000000" w:firstRow="0" w:lastRow="0" w:firstColumn="1" w:lastColumn="0" w:oddVBand="0" w:evenVBand="0" w:oddHBand="0" w:evenHBand="0" w:firstRowFirstColumn="0" w:firstRowLastColumn="0" w:lastRowFirstColumn="0" w:lastRowLastColumn="0"/>
            <w:tcW w:w="3263" w:type="dxa"/>
            <w:hideMark/>
          </w:tcPr>
          <w:p w:rsidR="009E680A" w:rsidRPr="00CD58F0" w:rsidRDefault="009E680A" w:rsidP="009E680A">
            <w:pPr>
              <w:rPr>
                <w:rFonts w:asciiTheme="minorHAnsi" w:hAnsiTheme="minorHAnsi"/>
                <w:b w:val="0"/>
              </w:rPr>
            </w:pPr>
            <w:r w:rsidRPr="00CD58F0">
              <w:rPr>
                <w:rFonts w:asciiTheme="minorHAnsi" w:hAnsiTheme="minorHAnsi"/>
                <w:b w:val="0"/>
              </w:rPr>
              <w:t>I really want to go to work, but I am too sick to drive.</w:t>
            </w:r>
          </w:p>
        </w:tc>
        <w:tc>
          <w:tcPr>
            <w:tcW w:w="1445"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pPr>
            <w:r w:rsidRPr="009E680A">
              <w:t>14</w:t>
            </w:r>
          </w:p>
        </w:tc>
        <w:tc>
          <w:tcPr>
            <w:tcW w:w="2040"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pPr>
            <w:r w:rsidRPr="009E680A">
              <w:t>14</w:t>
            </w:r>
          </w:p>
        </w:tc>
        <w:tc>
          <w:tcPr>
            <w:tcW w:w="1948"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rPr>
                <w:b/>
                <w:bCs/>
              </w:rPr>
            </w:pPr>
            <w:r w:rsidRPr="009E680A">
              <w:rPr>
                <w:b/>
                <w:bCs/>
              </w:rPr>
              <w:t>100</w:t>
            </w:r>
            <w:r w:rsidR="00CD58F0">
              <w:rPr>
                <w:b/>
                <w:bCs/>
              </w:rPr>
              <w:t>%</w:t>
            </w:r>
          </w:p>
        </w:tc>
      </w:tr>
      <w:tr w:rsidR="00981F06" w:rsidRPr="009E680A" w:rsidTr="00981F06">
        <w:trPr>
          <w:trHeight w:val="475"/>
        </w:trPr>
        <w:tc>
          <w:tcPr>
            <w:cnfStyle w:val="001000000000" w:firstRow="0" w:lastRow="0" w:firstColumn="1" w:lastColumn="0" w:oddVBand="0" w:evenVBand="0" w:oddHBand="0" w:evenHBand="0" w:firstRowFirstColumn="0" w:firstRowLastColumn="0" w:lastRowFirstColumn="0" w:lastRowLastColumn="0"/>
            <w:tcW w:w="3263" w:type="dxa"/>
            <w:hideMark/>
          </w:tcPr>
          <w:p w:rsidR="009E680A" w:rsidRPr="00CD58F0" w:rsidRDefault="009E680A" w:rsidP="009E680A">
            <w:pPr>
              <w:rPr>
                <w:rFonts w:asciiTheme="minorHAnsi" w:hAnsiTheme="minorHAnsi"/>
                <w:b w:val="0"/>
              </w:rPr>
            </w:pPr>
            <w:r w:rsidRPr="00CD58F0">
              <w:rPr>
                <w:rFonts w:asciiTheme="minorHAnsi" w:hAnsiTheme="minorHAnsi"/>
                <w:b w:val="0"/>
              </w:rPr>
              <w:t>They got there early, and they got really good seats.</w:t>
            </w:r>
          </w:p>
        </w:tc>
        <w:tc>
          <w:tcPr>
            <w:tcW w:w="1445"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pPr>
            <w:r w:rsidRPr="009E680A">
              <w:t>10</w:t>
            </w:r>
          </w:p>
        </w:tc>
        <w:tc>
          <w:tcPr>
            <w:tcW w:w="2040"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pPr>
            <w:r w:rsidRPr="009E680A">
              <w:t>9</w:t>
            </w:r>
          </w:p>
        </w:tc>
        <w:tc>
          <w:tcPr>
            <w:tcW w:w="1948"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rPr>
                <w:b/>
                <w:bCs/>
              </w:rPr>
            </w:pPr>
            <w:r w:rsidRPr="009E680A">
              <w:rPr>
                <w:b/>
                <w:bCs/>
              </w:rPr>
              <w:t>90</w:t>
            </w:r>
            <w:r w:rsidR="00CD58F0">
              <w:rPr>
                <w:b/>
                <w:bCs/>
              </w:rPr>
              <w:t>%</w:t>
            </w:r>
          </w:p>
        </w:tc>
      </w:tr>
      <w:tr w:rsidR="004E2104" w:rsidRPr="009E680A" w:rsidTr="00981F06">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3263" w:type="dxa"/>
            <w:hideMark/>
          </w:tcPr>
          <w:p w:rsidR="009E680A" w:rsidRPr="00CD58F0" w:rsidRDefault="009E680A" w:rsidP="009E680A">
            <w:pPr>
              <w:rPr>
                <w:rFonts w:asciiTheme="minorHAnsi" w:hAnsiTheme="minorHAnsi"/>
                <w:b w:val="0"/>
              </w:rPr>
            </w:pPr>
            <w:r w:rsidRPr="00CD58F0">
              <w:rPr>
                <w:rFonts w:asciiTheme="minorHAnsi" w:hAnsiTheme="minorHAnsi"/>
                <w:b w:val="0"/>
              </w:rPr>
              <w:t>He didn’t want to go to the dentist, yet he went anyway.</w:t>
            </w:r>
          </w:p>
        </w:tc>
        <w:tc>
          <w:tcPr>
            <w:tcW w:w="1445"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pPr>
            <w:r w:rsidRPr="009E680A">
              <w:t>12</w:t>
            </w:r>
          </w:p>
        </w:tc>
        <w:tc>
          <w:tcPr>
            <w:tcW w:w="2040"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pPr>
            <w:r w:rsidRPr="009E680A">
              <w:t>12</w:t>
            </w:r>
          </w:p>
        </w:tc>
        <w:tc>
          <w:tcPr>
            <w:tcW w:w="1948"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rPr>
                <w:b/>
                <w:bCs/>
              </w:rPr>
            </w:pPr>
            <w:r w:rsidRPr="009E680A">
              <w:rPr>
                <w:b/>
                <w:bCs/>
              </w:rPr>
              <w:t>100</w:t>
            </w:r>
            <w:r w:rsidR="00CD58F0">
              <w:rPr>
                <w:b/>
                <w:bCs/>
              </w:rPr>
              <w:t>%</w:t>
            </w:r>
          </w:p>
        </w:tc>
      </w:tr>
      <w:tr w:rsidR="00981F06" w:rsidRPr="009E680A" w:rsidTr="00981F06">
        <w:trPr>
          <w:trHeight w:val="497"/>
        </w:trPr>
        <w:tc>
          <w:tcPr>
            <w:cnfStyle w:val="001000000000" w:firstRow="0" w:lastRow="0" w:firstColumn="1" w:lastColumn="0" w:oddVBand="0" w:evenVBand="0" w:oddHBand="0" w:evenHBand="0" w:firstRowFirstColumn="0" w:firstRowLastColumn="0" w:lastRowFirstColumn="0" w:lastRowLastColumn="0"/>
            <w:tcW w:w="3263" w:type="dxa"/>
            <w:hideMark/>
          </w:tcPr>
          <w:p w:rsidR="009E680A" w:rsidRPr="00CD58F0" w:rsidRDefault="009E680A" w:rsidP="009E680A">
            <w:pPr>
              <w:rPr>
                <w:rFonts w:asciiTheme="minorHAnsi" w:hAnsiTheme="minorHAnsi"/>
                <w:b w:val="0"/>
              </w:rPr>
            </w:pPr>
            <w:r w:rsidRPr="00CD58F0">
              <w:rPr>
                <w:rFonts w:asciiTheme="minorHAnsi" w:hAnsiTheme="minorHAnsi"/>
                <w:b w:val="0"/>
              </w:rPr>
              <w:t>Our team tried hard, but we lost the game.</w:t>
            </w:r>
          </w:p>
        </w:tc>
        <w:tc>
          <w:tcPr>
            <w:tcW w:w="1445"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pPr>
            <w:r w:rsidRPr="009E680A">
              <w:t>9</w:t>
            </w:r>
          </w:p>
        </w:tc>
        <w:tc>
          <w:tcPr>
            <w:tcW w:w="2040"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pPr>
            <w:r w:rsidRPr="009E680A">
              <w:t>9</w:t>
            </w:r>
          </w:p>
        </w:tc>
        <w:tc>
          <w:tcPr>
            <w:tcW w:w="1948"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rPr>
                <w:b/>
                <w:bCs/>
              </w:rPr>
            </w:pPr>
            <w:r w:rsidRPr="009E680A">
              <w:rPr>
                <w:b/>
                <w:bCs/>
              </w:rPr>
              <w:t>100</w:t>
            </w:r>
            <w:r w:rsidR="00CD58F0">
              <w:rPr>
                <w:b/>
                <w:bCs/>
              </w:rPr>
              <w:t>%</w:t>
            </w:r>
          </w:p>
        </w:tc>
      </w:tr>
      <w:tr w:rsidR="004E2104" w:rsidRPr="009E680A" w:rsidTr="00981F06">
        <w:trPr>
          <w:cnfStyle w:val="000000100000" w:firstRow="0" w:lastRow="0" w:firstColumn="0" w:lastColumn="0" w:oddVBand="0" w:evenVBand="0" w:oddHBand="1" w:evenHBand="0" w:firstRowFirstColumn="0" w:firstRowLastColumn="0" w:lastRowFirstColumn="0" w:lastRowLastColumn="0"/>
          <w:trHeight w:val="497"/>
        </w:trPr>
        <w:tc>
          <w:tcPr>
            <w:cnfStyle w:val="001000000000" w:firstRow="0" w:lastRow="0" w:firstColumn="1" w:lastColumn="0" w:oddVBand="0" w:evenVBand="0" w:oddHBand="0" w:evenHBand="0" w:firstRowFirstColumn="0" w:firstRowLastColumn="0" w:lastRowFirstColumn="0" w:lastRowLastColumn="0"/>
            <w:tcW w:w="3263" w:type="dxa"/>
            <w:hideMark/>
          </w:tcPr>
          <w:p w:rsidR="009E680A" w:rsidRPr="00CD58F0" w:rsidRDefault="009E680A" w:rsidP="009E680A">
            <w:pPr>
              <w:rPr>
                <w:rFonts w:asciiTheme="minorHAnsi" w:hAnsiTheme="minorHAnsi"/>
                <w:b w:val="0"/>
              </w:rPr>
            </w:pPr>
            <w:r w:rsidRPr="00CD58F0">
              <w:rPr>
                <w:rFonts w:asciiTheme="minorHAnsi" w:hAnsiTheme="minorHAnsi"/>
                <w:b w:val="0"/>
              </w:rPr>
              <w:lastRenderedPageBreak/>
              <w:t>My family went to the park yesterday, and we had a wonderful time.</w:t>
            </w:r>
          </w:p>
        </w:tc>
        <w:tc>
          <w:tcPr>
            <w:tcW w:w="1445"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pPr>
            <w:r w:rsidRPr="009E680A">
              <w:t>13</w:t>
            </w:r>
          </w:p>
        </w:tc>
        <w:tc>
          <w:tcPr>
            <w:tcW w:w="2040"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pPr>
            <w:r w:rsidRPr="009E680A">
              <w:t>13</w:t>
            </w:r>
          </w:p>
        </w:tc>
        <w:tc>
          <w:tcPr>
            <w:tcW w:w="1948"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rPr>
                <w:b/>
                <w:bCs/>
              </w:rPr>
            </w:pPr>
            <w:r w:rsidRPr="009E680A">
              <w:rPr>
                <w:b/>
                <w:bCs/>
              </w:rPr>
              <w:t>100</w:t>
            </w:r>
            <w:r w:rsidR="00CD58F0">
              <w:rPr>
                <w:b/>
                <w:bCs/>
              </w:rPr>
              <w:t>%</w:t>
            </w:r>
          </w:p>
        </w:tc>
      </w:tr>
      <w:tr w:rsidR="00981F06" w:rsidRPr="009E680A" w:rsidTr="00981F06">
        <w:trPr>
          <w:trHeight w:val="433"/>
        </w:trPr>
        <w:tc>
          <w:tcPr>
            <w:cnfStyle w:val="001000000000" w:firstRow="0" w:lastRow="0" w:firstColumn="1" w:lastColumn="0" w:oddVBand="0" w:evenVBand="0" w:oddHBand="0" w:evenHBand="0" w:firstRowFirstColumn="0" w:firstRowLastColumn="0" w:lastRowFirstColumn="0" w:lastRowLastColumn="0"/>
            <w:tcW w:w="3263" w:type="dxa"/>
            <w:hideMark/>
          </w:tcPr>
          <w:p w:rsidR="009E680A" w:rsidRPr="00CD58F0" w:rsidRDefault="009E680A" w:rsidP="009E680A">
            <w:pPr>
              <w:rPr>
                <w:rFonts w:asciiTheme="minorHAnsi" w:hAnsiTheme="minorHAnsi"/>
                <w:b w:val="0"/>
              </w:rPr>
            </w:pPr>
            <w:r w:rsidRPr="00CD58F0">
              <w:rPr>
                <w:rFonts w:asciiTheme="minorHAnsi" w:hAnsiTheme="minorHAnsi"/>
                <w:b w:val="0"/>
              </w:rPr>
              <w:t>I drove to the park, and then I walked to the beach.</w:t>
            </w:r>
          </w:p>
        </w:tc>
        <w:tc>
          <w:tcPr>
            <w:tcW w:w="1445"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pPr>
            <w:r w:rsidRPr="009E680A">
              <w:t>12</w:t>
            </w:r>
          </w:p>
        </w:tc>
        <w:tc>
          <w:tcPr>
            <w:tcW w:w="2040"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pPr>
            <w:r w:rsidRPr="009E680A">
              <w:t>12</w:t>
            </w:r>
          </w:p>
        </w:tc>
        <w:tc>
          <w:tcPr>
            <w:tcW w:w="1948"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rPr>
                <w:b/>
                <w:bCs/>
              </w:rPr>
            </w:pPr>
            <w:r w:rsidRPr="009E680A">
              <w:rPr>
                <w:b/>
                <w:bCs/>
              </w:rPr>
              <w:t>100</w:t>
            </w:r>
            <w:r w:rsidR="00CD58F0">
              <w:rPr>
                <w:b/>
                <w:bCs/>
              </w:rPr>
              <w:t>%</w:t>
            </w:r>
          </w:p>
        </w:tc>
      </w:tr>
      <w:tr w:rsidR="009E680A" w:rsidRPr="009E680A" w:rsidTr="00981F06">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8697" w:type="dxa"/>
            <w:gridSpan w:val="4"/>
            <w:hideMark/>
          </w:tcPr>
          <w:p w:rsidR="009E680A" w:rsidRPr="00CD58F0" w:rsidRDefault="009E680A" w:rsidP="004606D9">
            <w:pPr>
              <w:jc w:val="center"/>
              <w:rPr>
                <w:rFonts w:asciiTheme="minorHAnsi" w:hAnsiTheme="minorHAnsi"/>
              </w:rPr>
            </w:pPr>
            <w:r w:rsidRPr="00CD58F0">
              <w:rPr>
                <w:rFonts w:asciiTheme="minorHAnsi" w:hAnsiTheme="minorHAnsi"/>
                <w:u w:val="single"/>
              </w:rPr>
              <w:t>Complex Sentence</w:t>
            </w:r>
          </w:p>
        </w:tc>
      </w:tr>
      <w:tr w:rsidR="00981F06" w:rsidRPr="009E680A" w:rsidTr="00981F06">
        <w:trPr>
          <w:trHeight w:val="427"/>
        </w:trPr>
        <w:tc>
          <w:tcPr>
            <w:cnfStyle w:val="001000000000" w:firstRow="0" w:lastRow="0" w:firstColumn="1" w:lastColumn="0" w:oddVBand="0" w:evenVBand="0" w:oddHBand="0" w:evenHBand="0" w:firstRowFirstColumn="0" w:firstRowLastColumn="0" w:lastRowFirstColumn="0" w:lastRowLastColumn="0"/>
            <w:tcW w:w="3263" w:type="dxa"/>
            <w:hideMark/>
          </w:tcPr>
          <w:p w:rsidR="009E680A" w:rsidRPr="00CD58F0" w:rsidRDefault="009E680A">
            <w:pPr>
              <w:rPr>
                <w:rFonts w:asciiTheme="minorHAnsi" w:hAnsiTheme="minorHAnsi"/>
                <w:b w:val="0"/>
              </w:rPr>
            </w:pPr>
            <w:r w:rsidRPr="00CD58F0">
              <w:rPr>
                <w:rFonts w:asciiTheme="minorHAnsi" w:hAnsiTheme="minorHAnsi"/>
                <w:b w:val="0"/>
              </w:rPr>
              <w:t>I’m happy, even though I don’t make much money.</w:t>
            </w:r>
          </w:p>
        </w:tc>
        <w:tc>
          <w:tcPr>
            <w:tcW w:w="1445"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pPr>
            <w:r w:rsidRPr="009E680A">
              <w:t>9</w:t>
            </w:r>
          </w:p>
        </w:tc>
        <w:tc>
          <w:tcPr>
            <w:tcW w:w="2040"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pPr>
            <w:r w:rsidRPr="009E680A">
              <w:t>9</w:t>
            </w:r>
          </w:p>
        </w:tc>
        <w:tc>
          <w:tcPr>
            <w:tcW w:w="1948"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rPr>
                <w:b/>
                <w:bCs/>
              </w:rPr>
            </w:pPr>
            <w:r w:rsidRPr="009E680A">
              <w:rPr>
                <w:b/>
                <w:bCs/>
              </w:rPr>
              <w:t>100</w:t>
            </w:r>
            <w:r w:rsidR="00CD58F0">
              <w:rPr>
                <w:b/>
                <w:bCs/>
              </w:rPr>
              <w:t>%</w:t>
            </w:r>
          </w:p>
        </w:tc>
      </w:tr>
      <w:tr w:rsidR="004E2104" w:rsidRPr="009E680A" w:rsidTr="00981F06">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3263" w:type="dxa"/>
            <w:hideMark/>
          </w:tcPr>
          <w:p w:rsidR="009E680A" w:rsidRPr="00CD58F0" w:rsidRDefault="009E680A" w:rsidP="009E680A">
            <w:pPr>
              <w:rPr>
                <w:rFonts w:asciiTheme="minorHAnsi" w:hAnsiTheme="minorHAnsi"/>
                <w:b w:val="0"/>
              </w:rPr>
            </w:pPr>
            <w:r w:rsidRPr="00CD58F0">
              <w:rPr>
                <w:rFonts w:asciiTheme="minorHAnsi" w:hAnsiTheme="minorHAnsi"/>
                <w:b w:val="0"/>
              </w:rPr>
              <w:t>After getting home from work, my brother and I went to the mall last night.</w:t>
            </w:r>
          </w:p>
        </w:tc>
        <w:tc>
          <w:tcPr>
            <w:tcW w:w="1445"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pPr>
            <w:r w:rsidRPr="009E680A">
              <w:t>15</w:t>
            </w:r>
          </w:p>
        </w:tc>
        <w:tc>
          <w:tcPr>
            <w:tcW w:w="2040"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pPr>
            <w:r w:rsidRPr="009E680A">
              <w:t>15</w:t>
            </w:r>
          </w:p>
        </w:tc>
        <w:tc>
          <w:tcPr>
            <w:tcW w:w="1948"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rPr>
                <w:b/>
                <w:bCs/>
              </w:rPr>
            </w:pPr>
            <w:r w:rsidRPr="009E680A">
              <w:rPr>
                <w:b/>
                <w:bCs/>
              </w:rPr>
              <w:t>100</w:t>
            </w:r>
            <w:r w:rsidR="00CD58F0">
              <w:rPr>
                <w:b/>
                <w:bCs/>
              </w:rPr>
              <w:t>%</w:t>
            </w:r>
          </w:p>
        </w:tc>
      </w:tr>
      <w:tr w:rsidR="00981F06" w:rsidRPr="009E680A" w:rsidTr="00981F06">
        <w:trPr>
          <w:trHeight w:val="443"/>
        </w:trPr>
        <w:tc>
          <w:tcPr>
            <w:cnfStyle w:val="001000000000" w:firstRow="0" w:lastRow="0" w:firstColumn="1" w:lastColumn="0" w:oddVBand="0" w:evenVBand="0" w:oddHBand="0" w:evenHBand="0" w:firstRowFirstColumn="0" w:firstRowLastColumn="0" w:lastRowFirstColumn="0" w:lastRowLastColumn="0"/>
            <w:tcW w:w="3263" w:type="dxa"/>
            <w:hideMark/>
          </w:tcPr>
          <w:p w:rsidR="009E680A" w:rsidRPr="00CD58F0" w:rsidRDefault="009E680A" w:rsidP="009E680A">
            <w:pPr>
              <w:rPr>
                <w:rFonts w:asciiTheme="minorHAnsi" w:hAnsiTheme="minorHAnsi"/>
                <w:b w:val="0"/>
              </w:rPr>
            </w:pPr>
            <w:r w:rsidRPr="00CD58F0">
              <w:rPr>
                <w:rFonts w:asciiTheme="minorHAnsi" w:hAnsiTheme="minorHAnsi"/>
                <w:b w:val="0"/>
              </w:rPr>
              <w:t>his new laptop computer, which I bought yesterday, has already crashed twice.</w:t>
            </w:r>
          </w:p>
        </w:tc>
        <w:tc>
          <w:tcPr>
            <w:tcW w:w="1445"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pPr>
            <w:r w:rsidRPr="009E680A">
              <w:t>12</w:t>
            </w:r>
          </w:p>
        </w:tc>
        <w:tc>
          <w:tcPr>
            <w:tcW w:w="2040" w:type="dxa"/>
            <w:noWrap/>
            <w:hideMark/>
          </w:tcPr>
          <w:p w:rsidR="009E680A" w:rsidRPr="009E680A" w:rsidRDefault="00CD58F0" w:rsidP="004606D9">
            <w:pPr>
              <w:jc w:val="right"/>
              <w:cnfStyle w:val="000000000000" w:firstRow="0" w:lastRow="0" w:firstColumn="0" w:lastColumn="0" w:oddVBand="0" w:evenVBand="0" w:oddHBand="0" w:evenHBand="0" w:firstRowFirstColumn="0" w:firstRowLastColumn="0" w:lastRowFirstColumn="0" w:lastRowLastColumn="0"/>
            </w:pPr>
            <w:r>
              <w:t>11</w:t>
            </w:r>
          </w:p>
        </w:tc>
        <w:tc>
          <w:tcPr>
            <w:tcW w:w="1948" w:type="dxa"/>
            <w:noWrap/>
            <w:hideMark/>
          </w:tcPr>
          <w:p w:rsidR="009E680A" w:rsidRPr="009E680A" w:rsidRDefault="00CD58F0" w:rsidP="004606D9">
            <w:pPr>
              <w:jc w:val="right"/>
              <w:cnfStyle w:val="000000000000" w:firstRow="0" w:lastRow="0" w:firstColumn="0" w:lastColumn="0" w:oddVBand="0" w:evenVBand="0" w:oddHBand="0" w:evenHBand="0" w:firstRowFirstColumn="0" w:firstRowLastColumn="0" w:lastRowFirstColumn="0" w:lastRowLastColumn="0"/>
              <w:rPr>
                <w:b/>
                <w:bCs/>
              </w:rPr>
            </w:pPr>
            <w:r>
              <w:rPr>
                <w:b/>
                <w:bCs/>
              </w:rPr>
              <w:t>91.66%</w:t>
            </w:r>
          </w:p>
        </w:tc>
      </w:tr>
      <w:tr w:rsidR="004E2104" w:rsidRPr="009E680A" w:rsidTr="00981F06">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3263" w:type="dxa"/>
            <w:hideMark/>
          </w:tcPr>
          <w:p w:rsidR="009E680A" w:rsidRPr="00CD58F0" w:rsidRDefault="009E680A" w:rsidP="009E680A">
            <w:pPr>
              <w:rPr>
                <w:rFonts w:asciiTheme="minorHAnsi" w:hAnsiTheme="minorHAnsi"/>
                <w:b w:val="0"/>
              </w:rPr>
            </w:pPr>
            <w:r w:rsidRPr="00CD58F0">
              <w:rPr>
                <w:rFonts w:asciiTheme="minorHAnsi" w:hAnsiTheme="minorHAnsi"/>
                <w:b w:val="0"/>
              </w:rPr>
              <w:t>Though he was very rich, he was still unhappy.</w:t>
            </w:r>
          </w:p>
        </w:tc>
        <w:tc>
          <w:tcPr>
            <w:tcW w:w="1445"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pPr>
            <w:r w:rsidRPr="009E680A">
              <w:t>9</w:t>
            </w:r>
          </w:p>
        </w:tc>
        <w:tc>
          <w:tcPr>
            <w:tcW w:w="2040"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pPr>
            <w:r w:rsidRPr="009E680A">
              <w:t>8</w:t>
            </w:r>
          </w:p>
        </w:tc>
        <w:tc>
          <w:tcPr>
            <w:tcW w:w="1948" w:type="dxa"/>
            <w:noWrap/>
            <w:hideMark/>
          </w:tcPr>
          <w:p w:rsidR="009E680A" w:rsidRPr="009E680A" w:rsidRDefault="00CD58F0" w:rsidP="004606D9">
            <w:pPr>
              <w:jc w:val="right"/>
              <w:cnfStyle w:val="000000100000" w:firstRow="0" w:lastRow="0" w:firstColumn="0" w:lastColumn="0" w:oddVBand="0" w:evenVBand="0" w:oddHBand="1" w:evenHBand="0" w:firstRowFirstColumn="0" w:firstRowLastColumn="0" w:lastRowFirstColumn="0" w:lastRowLastColumn="0"/>
              <w:rPr>
                <w:b/>
                <w:bCs/>
              </w:rPr>
            </w:pPr>
            <w:r>
              <w:rPr>
                <w:b/>
                <w:bCs/>
              </w:rPr>
              <w:t>88.8</w:t>
            </w:r>
            <w:r w:rsidR="009E680A" w:rsidRPr="009E680A">
              <w:rPr>
                <w:b/>
                <w:bCs/>
              </w:rPr>
              <w:t>9</w:t>
            </w:r>
            <w:r>
              <w:rPr>
                <w:b/>
                <w:bCs/>
              </w:rPr>
              <w:t>%</w:t>
            </w:r>
          </w:p>
        </w:tc>
      </w:tr>
      <w:tr w:rsidR="00981F06" w:rsidRPr="009E680A" w:rsidTr="00981F06">
        <w:trPr>
          <w:trHeight w:val="475"/>
        </w:trPr>
        <w:tc>
          <w:tcPr>
            <w:cnfStyle w:val="001000000000" w:firstRow="0" w:lastRow="0" w:firstColumn="1" w:lastColumn="0" w:oddVBand="0" w:evenVBand="0" w:oddHBand="0" w:evenHBand="0" w:firstRowFirstColumn="0" w:firstRowLastColumn="0" w:lastRowFirstColumn="0" w:lastRowLastColumn="0"/>
            <w:tcW w:w="3263" w:type="dxa"/>
            <w:hideMark/>
          </w:tcPr>
          <w:p w:rsidR="009E680A" w:rsidRPr="00CD58F0" w:rsidRDefault="009E680A" w:rsidP="009E680A">
            <w:pPr>
              <w:rPr>
                <w:rFonts w:asciiTheme="minorHAnsi" w:hAnsiTheme="minorHAnsi"/>
                <w:b w:val="0"/>
              </w:rPr>
            </w:pPr>
            <w:r w:rsidRPr="00CD58F0">
              <w:rPr>
                <w:rFonts w:asciiTheme="minorHAnsi" w:hAnsiTheme="minorHAnsi"/>
                <w:b w:val="0"/>
              </w:rPr>
              <w:t>When it stops raining, we will play baseball.</w:t>
            </w:r>
          </w:p>
        </w:tc>
        <w:tc>
          <w:tcPr>
            <w:tcW w:w="1445"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pPr>
            <w:r w:rsidRPr="009E680A">
              <w:t>8</w:t>
            </w:r>
          </w:p>
        </w:tc>
        <w:tc>
          <w:tcPr>
            <w:tcW w:w="2040"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pPr>
            <w:r w:rsidRPr="009E680A">
              <w:t>8</w:t>
            </w:r>
          </w:p>
        </w:tc>
        <w:tc>
          <w:tcPr>
            <w:tcW w:w="1948"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rPr>
                <w:b/>
                <w:bCs/>
              </w:rPr>
            </w:pPr>
            <w:r w:rsidRPr="009E680A">
              <w:rPr>
                <w:b/>
                <w:bCs/>
              </w:rPr>
              <w:t>100</w:t>
            </w:r>
            <w:r w:rsidR="00CD58F0">
              <w:rPr>
                <w:b/>
                <w:bCs/>
              </w:rPr>
              <w:t>%</w:t>
            </w:r>
          </w:p>
        </w:tc>
      </w:tr>
      <w:tr w:rsidR="004E2104" w:rsidRPr="009E680A" w:rsidTr="00981F06">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3263" w:type="dxa"/>
            <w:hideMark/>
          </w:tcPr>
          <w:p w:rsidR="009E680A" w:rsidRPr="00CD58F0" w:rsidRDefault="009E680A" w:rsidP="009E680A">
            <w:pPr>
              <w:rPr>
                <w:rFonts w:asciiTheme="minorHAnsi" w:hAnsiTheme="minorHAnsi"/>
                <w:b w:val="0"/>
              </w:rPr>
            </w:pPr>
            <w:r w:rsidRPr="00CD58F0">
              <w:rPr>
                <w:rFonts w:asciiTheme="minorHAnsi" w:hAnsiTheme="minorHAnsi"/>
                <w:b w:val="0"/>
              </w:rPr>
              <w:t>Wherever you go, you can always find beauty.</w:t>
            </w:r>
          </w:p>
        </w:tc>
        <w:tc>
          <w:tcPr>
            <w:tcW w:w="1445"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pPr>
            <w:r w:rsidRPr="009E680A">
              <w:t>8</w:t>
            </w:r>
          </w:p>
        </w:tc>
        <w:tc>
          <w:tcPr>
            <w:tcW w:w="2040"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pPr>
            <w:r w:rsidRPr="009E680A">
              <w:t>8</w:t>
            </w:r>
          </w:p>
        </w:tc>
        <w:tc>
          <w:tcPr>
            <w:tcW w:w="1948"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rPr>
                <w:b/>
                <w:bCs/>
              </w:rPr>
            </w:pPr>
            <w:r w:rsidRPr="009E680A">
              <w:rPr>
                <w:b/>
                <w:bCs/>
              </w:rPr>
              <w:t>100</w:t>
            </w:r>
            <w:r w:rsidR="00CD58F0">
              <w:rPr>
                <w:b/>
                <w:bCs/>
              </w:rPr>
              <w:t>%</w:t>
            </w:r>
          </w:p>
        </w:tc>
      </w:tr>
      <w:tr w:rsidR="00981F06" w:rsidRPr="009E680A" w:rsidTr="00981F06">
        <w:trPr>
          <w:trHeight w:val="475"/>
        </w:trPr>
        <w:tc>
          <w:tcPr>
            <w:cnfStyle w:val="001000000000" w:firstRow="0" w:lastRow="0" w:firstColumn="1" w:lastColumn="0" w:oddVBand="0" w:evenVBand="0" w:oddHBand="0" w:evenHBand="0" w:firstRowFirstColumn="0" w:firstRowLastColumn="0" w:lastRowFirstColumn="0" w:lastRowLastColumn="0"/>
            <w:tcW w:w="3263" w:type="dxa"/>
            <w:hideMark/>
          </w:tcPr>
          <w:p w:rsidR="009E680A" w:rsidRPr="00CD58F0" w:rsidRDefault="009E680A" w:rsidP="009E680A">
            <w:pPr>
              <w:rPr>
                <w:rFonts w:asciiTheme="minorHAnsi" w:hAnsiTheme="minorHAnsi"/>
                <w:b w:val="0"/>
              </w:rPr>
            </w:pPr>
            <w:r w:rsidRPr="00CD58F0">
              <w:rPr>
                <w:rFonts w:asciiTheme="minorHAnsi" w:hAnsiTheme="minorHAnsi"/>
                <w:b w:val="0"/>
              </w:rPr>
              <w:t>When she was younger she believed in fairy tales.</w:t>
            </w:r>
          </w:p>
        </w:tc>
        <w:tc>
          <w:tcPr>
            <w:tcW w:w="1445"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pPr>
            <w:r w:rsidRPr="009E680A">
              <w:t>9</w:t>
            </w:r>
          </w:p>
        </w:tc>
        <w:tc>
          <w:tcPr>
            <w:tcW w:w="2040"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pPr>
            <w:r w:rsidRPr="009E680A">
              <w:t>9</w:t>
            </w:r>
          </w:p>
        </w:tc>
        <w:tc>
          <w:tcPr>
            <w:tcW w:w="1948"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rPr>
                <w:b/>
                <w:bCs/>
              </w:rPr>
            </w:pPr>
            <w:r w:rsidRPr="009E680A">
              <w:rPr>
                <w:b/>
                <w:bCs/>
              </w:rPr>
              <w:t>100</w:t>
            </w:r>
            <w:r w:rsidR="004606D9">
              <w:rPr>
                <w:b/>
                <w:bCs/>
              </w:rPr>
              <w:t>%</w:t>
            </w:r>
          </w:p>
        </w:tc>
      </w:tr>
      <w:tr w:rsidR="004E2104" w:rsidRPr="009E680A" w:rsidTr="00981F06">
        <w:trPr>
          <w:cnfStyle w:val="000000100000" w:firstRow="0" w:lastRow="0" w:firstColumn="0" w:lastColumn="0" w:oddVBand="0" w:evenVBand="0" w:oddHBand="1"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3263" w:type="dxa"/>
            <w:hideMark/>
          </w:tcPr>
          <w:p w:rsidR="009E680A" w:rsidRPr="00CD58F0" w:rsidRDefault="009E680A" w:rsidP="009E680A">
            <w:pPr>
              <w:rPr>
                <w:rFonts w:asciiTheme="minorHAnsi" w:hAnsiTheme="minorHAnsi"/>
                <w:b w:val="0"/>
              </w:rPr>
            </w:pPr>
            <w:r w:rsidRPr="00CD58F0">
              <w:rPr>
                <w:rFonts w:asciiTheme="minorHAnsi" w:hAnsiTheme="minorHAnsi"/>
                <w:b w:val="0"/>
              </w:rPr>
              <w:t>Computers have come a long way since they first came on the market.</w:t>
            </w:r>
          </w:p>
        </w:tc>
        <w:tc>
          <w:tcPr>
            <w:tcW w:w="1445"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pPr>
            <w:r w:rsidRPr="009E680A">
              <w:t>13</w:t>
            </w:r>
          </w:p>
        </w:tc>
        <w:tc>
          <w:tcPr>
            <w:tcW w:w="2040"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pPr>
            <w:r w:rsidRPr="009E680A">
              <w:t>13</w:t>
            </w:r>
          </w:p>
        </w:tc>
        <w:tc>
          <w:tcPr>
            <w:tcW w:w="1948"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rPr>
                <w:b/>
                <w:bCs/>
              </w:rPr>
            </w:pPr>
            <w:r w:rsidRPr="009E680A">
              <w:rPr>
                <w:b/>
                <w:bCs/>
              </w:rPr>
              <w:t>100</w:t>
            </w:r>
            <w:r w:rsidR="004606D9">
              <w:rPr>
                <w:b/>
                <w:bCs/>
              </w:rPr>
              <w:t>%</w:t>
            </w:r>
          </w:p>
        </w:tc>
      </w:tr>
      <w:tr w:rsidR="009E680A" w:rsidRPr="009E680A" w:rsidTr="00981F06">
        <w:trPr>
          <w:trHeight w:val="302"/>
        </w:trPr>
        <w:tc>
          <w:tcPr>
            <w:cnfStyle w:val="001000000000" w:firstRow="0" w:lastRow="0" w:firstColumn="1" w:lastColumn="0" w:oddVBand="0" w:evenVBand="0" w:oddHBand="0" w:evenHBand="0" w:firstRowFirstColumn="0" w:firstRowLastColumn="0" w:lastRowFirstColumn="0" w:lastRowLastColumn="0"/>
            <w:tcW w:w="8697" w:type="dxa"/>
            <w:gridSpan w:val="4"/>
            <w:hideMark/>
          </w:tcPr>
          <w:p w:rsidR="009E680A" w:rsidRPr="00CD58F0" w:rsidRDefault="009E680A" w:rsidP="004606D9">
            <w:pPr>
              <w:jc w:val="center"/>
              <w:rPr>
                <w:rFonts w:asciiTheme="minorHAnsi" w:hAnsiTheme="minorHAnsi"/>
              </w:rPr>
            </w:pPr>
            <w:r w:rsidRPr="00CD58F0">
              <w:rPr>
                <w:rFonts w:asciiTheme="minorHAnsi" w:hAnsiTheme="minorHAnsi"/>
                <w:u w:val="single"/>
              </w:rPr>
              <w:t>Compound-Complex Sentence</w:t>
            </w:r>
          </w:p>
        </w:tc>
      </w:tr>
      <w:tr w:rsidR="004E2104" w:rsidRPr="009E680A" w:rsidTr="00981F06">
        <w:trPr>
          <w:cnfStyle w:val="000000100000" w:firstRow="0" w:lastRow="0" w:firstColumn="0" w:lastColumn="0" w:oddVBand="0" w:evenVBand="0" w:oddHBand="1" w:evenHBand="0" w:firstRowFirstColumn="0" w:firstRowLastColumn="0" w:lastRowFirstColumn="0" w:lastRowLastColumn="0"/>
          <w:trHeight w:val="973"/>
        </w:trPr>
        <w:tc>
          <w:tcPr>
            <w:cnfStyle w:val="001000000000" w:firstRow="0" w:lastRow="0" w:firstColumn="1" w:lastColumn="0" w:oddVBand="0" w:evenVBand="0" w:oddHBand="0" w:evenHBand="0" w:firstRowFirstColumn="0" w:firstRowLastColumn="0" w:lastRowFirstColumn="0" w:lastRowLastColumn="0"/>
            <w:tcW w:w="3263" w:type="dxa"/>
            <w:hideMark/>
          </w:tcPr>
          <w:p w:rsidR="009E680A" w:rsidRPr="00CD58F0" w:rsidRDefault="009E680A">
            <w:pPr>
              <w:rPr>
                <w:rFonts w:asciiTheme="minorHAnsi" w:hAnsiTheme="minorHAnsi"/>
                <w:b w:val="0"/>
              </w:rPr>
            </w:pPr>
            <w:r w:rsidRPr="00CD58F0">
              <w:rPr>
                <w:rFonts w:asciiTheme="minorHAnsi" w:hAnsiTheme="minorHAnsi"/>
                <w:b w:val="0"/>
              </w:rPr>
              <w:t>I’m happy, even though I don’t make much money, but my kids are always complaining since we can’t afford to buy the newest toys.</w:t>
            </w:r>
          </w:p>
        </w:tc>
        <w:tc>
          <w:tcPr>
            <w:tcW w:w="1445"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pPr>
            <w:r w:rsidRPr="009E680A">
              <w:t>24</w:t>
            </w:r>
          </w:p>
        </w:tc>
        <w:tc>
          <w:tcPr>
            <w:tcW w:w="2040"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pPr>
            <w:r w:rsidRPr="009E680A">
              <w:t>24</w:t>
            </w:r>
          </w:p>
        </w:tc>
        <w:tc>
          <w:tcPr>
            <w:tcW w:w="1948"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rPr>
                <w:b/>
                <w:bCs/>
              </w:rPr>
            </w:pPr>
            <w:r w:rsidRPr="009E680A">
              <w:rPr>
                <w:b/>
                <w:bCs/>
              </w:rPr>
              <w:t>100</w:t>
            </w:r>
            <w:r w:rsidR="004606D9">
              <w:rPr>
                <w:b/>
                <w:bCs/>
              </w:rPr>
              <w:t>%</w:t>
            </w:r>
          </w:p>
        </w:tc>
      </w:tr>
      <w:tr w:rsidR="00981F06" w:rsidRPr="009E680A" w:rsidTr="00981F06">
        <w:trPr>
          <w:trHeight w:val="784"/>
        </w:trPr>
        <w:tc>
          <w:tcPr>
            <w:cnfStyle w:val="001000000000" w:firstRow="0" w:lastRow="0" w:firstColumn="1" w:lastColumn="0" w:oddVBand="0" w:evenVBand="0" w:oddHBand="0" w:evenHBand="0" w:firstRowFirstColumn="0" w:firstRowLastColumn="0" w:lastRowFirstColumn="0" w:lastRowLastColumn="0"/>
            <w:tcW w:w="3263" w:type="dxa"/>
            <w:hideMark/>
          </w:tcPr>
          <w:p w:rsidR="009E680A" w:rsidRPr="00CD58F0" w:rsidRDefault="009E680A" w:rsidP="009E680A">
            <w:pPr>
              <w:rPr>
                <w:rFonts w:asciiTheme="minorHAnsi" w:hAnsiTheme="minorHAnsi"/>
                <w:b w:val="0"/>
              </w:rPr>
            </w:pPr>
            <w:r w:rsidRPr="00CD58F0">
              <w:rPr>
                <w:rFonts w:asciiTheme="minorHAnsi" w:hAnsiTheme="minorHAnsi"/>
                <w:b w:val="0"/>
              </w:rPr>
              <w:t>This new laptop computer, which I bought yesterday, has already crashed twice; however, I have no idea why.</w:t>
            </w:r>
          </w:p>
        </w:tc>
        <w:tc>
          <w:tcPr>
            <w:tcW w:w="1445"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pPr>
            <w:r w:rsidRPr="009E680A">
              <w:t>18</w:t>
            </w:r>
          </w:p>
        </w:tc>
        <w:tc>
          <w:tcPr>
            <w:tcW w:w="2040"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pPr>
            <w:r w:rsidRPr="009E680A">
              <w:t>18</w:t>
            </w:r>
          </w:p>
        </w:tc>
        <w:tc>
          <w:tcPr>
            <w:tcW w:w="1948" w:type="dxa"/>
            <w:noWrap/>
            <w:hideMark/>
          </w:tcPr>
          <w:p w:rsidR="009E680A" w:rsidRPr="009E680A" w:rsidRDefault="009E680A" w:rsidP="004606D9">
            <w:pPr>
              <w:jc w:val="right"/>
              <w:cnfStyle w:val="000000000000" w:firstRow="0" w:lastRow="0" w:firstColumn="0" w:lastColumn="0" w:oddVBand="0" w:evenVBand="0" w:oddHBand="0" w:evenHBand="0" w:firstRowFirstColumn="0" w:firstRowLastColumn="0" w:lastRowFirstColumn="0" w:lastRowLastColumn="0"/>
              <w:rPr>
                <w:b/>
                <w:bCs/>
              </w:rPr>
            </w:pPr>
            <w:r w:rsidRPr="009E680A">
              <w:rPr>
                <w:b/>
                <w:bCs/>
              </w:rPr>
              <w:t>100</w:t>
            </w:r>
            <w:r w:rsidR="004606D9">
              <w:rPr>
                <w:b/>
                <w:bCs/>
              </w:rPr>
              <w:t>%</w:t>
            </w:r>
          </w:p>
        </w:tc>
      </w:tr>
      <w:tr w:rsidR="004E2104" w:rsidRPr="009E680A" w:rsidTr="00981F06">
        <w:trPr>
          <w:cnfStyle w:val="000000100000" w:firstRow="0" w:lastRow="0" w:firstColumn="0" w:lastColumn="0" w:oddVBand="0" w:evenVBand="0" w:oddHBand="1" w:evenHBand="0" w:firstRowFirstColumn="0" w:firstRowLastColumn="0" w:lastRowFirstColumn="0" w:lastRowLastColumn="0"/>
          <w:trHeight w:val="362"/>
        </w:trPr>
        <w:tc>
          <w:tcPr>
            <w:cnfStyle w:val="001000000000" w:firstRow="0" w:lastRow="0" w:firstColumn="1" w:lastColumn="0" w:oddVBand="0" w:evenVBand="0" w:oddHBand="0" w:evenHBand="0" w:firstRowFirstColumn="0" w:firstRowLastColumn="0" w:lastRowFirstColumn="0" w:lastRowLastColumn="0"/>
            <w:tcW w:w="3263" w:type="dxa"/>
            <w:hideMark/>
          </w:tcPr>
          <w:p w:rsidR="009E680A" w:rsidRPr="00CD58F0" w:rsidRDefault="009E680A" w:rsidP="009E680A">
            <w:pPr>
              <w:rPr>
                <w:rFonts w:asciiTheme="minorHAnsi" w:hAnsiTheme="minorHAnsi"/>
                <w:b w:val="0"/>
              </w:rPr>
            </w:pPr>
            <w:r w:rsidRPr="00CD58F0">
              <w:rPr>
                <w:rFonts w:asciiTheme="minorHAnsi" w:hAnsiTheme="minorHAnsi"/>
                <w:b w:val="0"/>
              </w:rPr>
              <w:t>I need a new coat, so mom said that she would buy one.</w:t>
            </w:r>
          </w:p>
        </w:tc>
        <w:tc>
          <w:tcPr>
            <w:tcW w:w="1445"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pPr>
            <w:r w:rsidRPr="009E680A">
              <w:t>13</w:t>
            </w:r>
          </w:p>
        </w:tc>
        <w:tc>
          <w:tcPr>
            <w:tcW w:w="2040"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pPr>
            <w:r w:rsidRPr="009E680A">
              <w:t>13</w:t>
            </w:r>
          </w:p>
        </w:tc>
        <w:tc>
          <w:tcPr>
            <w:tcW w:w="1948" w:type="dxa"/>
            <w:noWrap/>
            <w:hideMark/>
          </w:tcPr>
          <w:p w:rsidR="009E680A" w:rsidRPr="009E680A" w:rsidRDefault="009E680A" w:rsidP="004606D9">
            <w:pPr>
              <w:jc w:val="right"/>
              <w:cnfStyle w:val="000000100000" w:firstRow="0" w:lastRow="0" w:firstColumn="0" w:lastColumn="0" w:oddVBand="0" w:evenVBand="0" w:oddHBand="1" w:evenHBand="0" w:firstRowFirstColumn="0" w:firstRowLastColumn="0" w:lastRowFirstColumn="0" w:lastRowLastColumn="0"/>
              <w:rPr>
                <w:b/>
                <w:bCs/>
              </w:rPr>
            </w:pPr>
            <w:r w:rsidRPr="009E680A">
              <w:rPr>
                <w:b/>
                <w:bCs/>
              </w:rPr>
              <w:t>100</w:t>
            </w:r>
            <w:r w:rsidR="004606D9">
              <w:rPr>
                <w:b/>
                <w:bCs/>
              </w:rPr>
              <w:t>%</w:t>
            </w:r>
          </w:p>
        </w:tc>
      </w:tr>
      <w:tr w:rsidR="004E2104" w:rsidRPr="009E680A" w:rsidTr="00981F06">
        <w:trPr>
          <w:trHeight w:val="216"/>
        </w:trPr>
        <w:tc>
          <w:tcPr>
            <w:cnfStyle w:val="001000000000" w:firstRow="0" w:lastRow="0" w:firstColumn="1" w:lastColumn="0" w:oddVBand="0" w:evenVBand="0" w:oddHBand="0" w:evenHBand="0" w:firstRowFirstColumn="0" w:firstRowLastColumn="0" w:lastRowFirstColumn="0" w:lastRowLastColumn="0"/>
            <w:tcW w:w="4708" w:type="dxa"/>
            <w:gridSpan w:val="2"/>
            <w:noWrap/>
            <w:hideMark/>
          </w:tcPr>
          <w:p w:rsidR="004E2104" w:rsidRPr="00CD58F0" w:rsidRDefault="004E2104" w:rsidP="004E2104">
            <w:pPr>
              <w:jc w:val="right"/>
              <w:rPr>
                <w:rFonts w:asciiTheme="minorHAnsi" w:hAnsiTheme="minorHAnsi"/>
              </w:rPr>
            </w:pPr>
            <w:r w:rsidRPr="00CD58F0">
              <w:rPr>
                <w:rFonts w:asciiTheme="minorHAnsi" w:hAnsiTheme="minorHAnsi"/>
              </w:rPr>
              <w:t>Recognition Accuracy:</w:t>
            </w:r>
          </w:p>
        </w:tc>
        <w:tc>
          <w:tcPr>
            <w:tcW w:w="3989" w:type="dxa"/>
            <w:gridSpan w:val="2"/>
            <w:noWrap/>
            <w:hideMark/>
          </w:tcPr>
          <w:p w:rsidR="004E2104" w:rsidRPr="009E680A" w:rsidRDefault="00CD58F0" w:rsidP="004E2104">
            <w:pPr>
              <w:jc w:val="center"/>
              <w:cnfStyle w:val="000000000000" w:firstRow="0" w:lastRow="0" w:firstColumn="0" w:lastColumn="0" w:oddVBand="0" w:evenVBand="0" w:oddHBand="0" w:evenHBand="0" w:firstRowFirstColumn="0" w:firstRowLastColumn="0" w:lastRowFirstColumn="0" w:lastRowLastColumn="0"/>
              <w:rPr>
                <w:b/>
              </w:rPr>
            </w:pPr>
            <w:r>
              <w:rPr>
                <w:b/>
                <w:sz w:val="24"/>
              </w:rPr>
              <w:t>99.30</w:t>
            </w:r>
            <w:r w:rsidR="004E2104" w:rsidRPr="004E2104">
              <w:rPr>
                <w:b/>
                <w:sz w:val="24"/>
              </w:rPr>
              <w:t xml:space="preserve"> %</w:t>
            </w:r>
          </w:p>
        </w:tc>
      </w:tr>
    </w:tbl>
    <w:p w:rsidR="00981F06" w:rsidRPr="00402AE1" w:rsidRDefault="00981F06" w:rsidP="00981F06">
      <w:pPr>
        <w:pStyle w:val="Caption"/>
        <w:jc w:val="center"/>
        <w:rPr>
          <w:rFonts w:ascii="Book Antiqua" w:hAnsi="Book Antiqua"/>
        </w:rPr>
      </w:pPr>
      <w:r>
        <w:rPr>
          <w:rFonts w:ascii="Book Antiqua" w:hAnsi="Book Antiqua"/>
        </w:rPr>
        <w:t>Table 1</w:t>
      </w:r>
    </w:p>
    <w:p w:rsidR="003422ED" w:rsidRDefault="003422ED" w:rsidP="00AD70C7">
      <w:pPr>
        <w:rPr>
          <w:b/>
        </w:rPr>
      </w:pPr>
    </w:p>
    <w:p w:rsidR="003422ED" w:rsidRDefault="00BF181B" w:rsidP="00AD70C7">
      <w:pPr>
        <w:rPr>
          <w:b/>
        </w:rPr>
      </w:pPr>
      <w:r>
        <w:rPr>
          <w:b/>
        </w:rPr>
        <w:lastRenderedPageBreak/>
        <w:t>Story</w:t>
      </w:r>
      <w:r w:rsidR="003422ED" w:rsidRPr="003422ED">
        <w:rPr>
          <w:b/>
        </w:rPr>
        <w:t>:</w:t>
      </w:r>
    </w:p>
    <w:tbl>
      <w:tblPr>
        <w:tblStyle w:val="GridTable4-Accent1"/>
        <w:tblW w:w="0" w:type="auto"/>
        <w:tblLook w:val="04A0" w:firstRow="1" w:lastRow="0" w:firstColumn="1" w:lastColumn="0" w:noHBand="0" w:noVBand="1"/>
      </w:tblPr>
      <w:tblGrid>
        <w:gridCol w:w="2335"/>
        <w:gridCol w:w="1800"/>
        <w:gridCol w:w="2880"/>
        <w:gridCol w:w="1530"/>
      </w:tblGrid>
      <w:tr w:rsidR="004E2104" w:rsidTr="004E21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4E2104" w:rsidRDefault="004E2104" w:rsidP="00BF181B">
            <w:pPr>
              <w:spacing w:before="240"/>
              <w:jc w:val="center"/>
              <w:rPr>
                <w:b w:val="0"/>
              </w:rPr>
            </w:pPr>
            <w:r>
              <w:rPr>
                <w:b w:val="0"/>
              </w:rPr>
              <w:t>Story</w:t>
            </w:r>
          </w:p>
        </w:tc>
        <w:tc>
          <w:tcPr>
            <w:tcW w:w="1800" w:type="dxa"/>
          </w:tcPr>
          <w:p w:rsidR="004E2104" w:rsidRDefault="004E2104" w:rsidP="00722CAF">
            <w:pPr>
              <w:spacing w:before="240"/>
              <w:jc w:val="center"/>
              <w:cnfStyle w:val="100000000000" w:firstRow="1" w:lastRow="0" w:firstColumn="0" w:lastColumn="0" w:oddVBand="0" w:evenVBand="0" w:oddHBand="0" w:evenHBand="0" w:firstRowFirstColumn="0" w:firstRowLastColumn="0" w:lastRowFirstColumn="0" w:lastRowLastColumn="0"/>
              <w:rPr>
                <w:b w:val="0"/>
              </w:rPr>
            </w:pPr>
            <w:r>
              <w:rPr>
                <w:b w:val="0"/>
              </w:rPr>
              <w:t xml:space="preserve">Total </w:t>
            </w:r>
            <w:r w:rsidR="00722CAF">
              <w:rPr>
                <w:b w:val="0"/>
              </w:rPr>
              <w:t>Words</w:t>
            </w:r>
          </w:p>
        </w:tc>
        <w:tc>
          <w:tcPr>
            <w:tcW w:w="2880" w:type="dxa"/>
          </w:tcPr>
          <w:p w:rsidR="004E2104" w:rsidRDefault="004E2104" w:rsidP="00B11A84">
            <w:pPr>
              <w:spacing w:before="240"/>
              <w:jc w:val="center"/>
              <w:cnfStyle w:val="100000000000" w:firstRow="1" w:lastRow="0" w:firstColumn="0" w:lastColumn="0" w:oddVBand="0" w:evenVBand="0" w:oddHBand="0" w:evenHBand="0" w:firstRowFirstColumn="0" w:firstRowLastColumn="0" w:lastRowFirstColumn="0" w:lastRowLastColumn="0"/>
              <w:rPr>
                <w:b w:val="0"/>
              </w:rPr>
            </w:pPr>
            <w:r>
              <w:rPr>
                <w:b w:val="0"/>
              </w:rPr>
              <w:t>Correctly Recognized Words</w:t>
            </w:r>
          </w:p>
        </w:tc>
        <w:tc>
          <w:tcPr>
            <w:tcW w:w="1530" w:type="dxa"/>
          </w:tcPr>
          <w:p w:rsidR="004E2104" w:rsidRDefault="004E2104" w:rsidP="00B11A84">
            <w:pPr>
              <w:spacing w:before="240"/>
              <w:jc w:val="center"/>
              <w:cnfStyle w:val="100000000000" w:firstRow="1" w:lastRow="0" w:firstColumn="0" w:lastColumn="0" w:oddVBand="0" w:evenVBand="0" w:oddHBand="0" w:evenHBand="0" w:firstRowFirstColumn="0" w:firstRowLastColumn="0" w:lastRowFirstColumn="0" w:lastRowLastColumn="0"/>
              <w:rPr>
                <w:b w:val="0"/>
              </w:rPr>
            </w:pPr>
            <w:r>
              <w:rPr>
                <w:b w:val="0"/>
              </w:rPr>
              <w:t>Accuracy</w:t>
            </w:r>
          </w:p>
        </w:tc>
      </w:tr>
      <w:tr w:rsidR="004E2104" w:rsidTr="004E2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4E2104" w:rsidRPr="004D7FA3" w:rsidRDefault="004E2104" w:rsidP="00B11A84">
            <w:pPr>
              <w:autoSpaceDE/>
              <w:autoSpaceDN/>
              <w:spacing w:after="0"/>
              <w:rPr>
                <w:rFonts w:ascii="Calibri" w:hAnsi="Calibri"/>
                <w:color w:val="000000"/>
              </w:rPr>
            </w:pPr>
            <w:r w:rsidRPr="004D7FA3">
              <w:rPr>
                <w:rFonts w:ascii="Calibri" w:hAnsi="Calibri"/>
                <w:color w:val="000000"/>
              </w:rPr>
              <w:t>Greedy Dog</w:t>
            </w:r>
          </w:p>
        </w:tc>
        <w:tc>
          <w:tcPr>
            <w:tcW w:w="1800" w:type="dxa"/>
          </w:tcPr>
          <w:p w:rsidR="004E2104" w:rsidRPr="00BC3B9C" w:rsidRDefault="00722CAF" w:rsidP="00B11A84">
            <w:pPr>
              <w:jc w:val="right"/>
              <w:cnfStyle w:val="000000100000" w:firstRow="0" w:lastRow="0" w:firstColumn="0" w:lastColumn="0" w:oddVBand="0" w:evenVBand="0" w:oddHBand="1" w:evenHBand="0" w:firstRowFirstColumn="0" w:firstRowLastColumn="0" w:lastRowFirstColumn="0" w:lastRowLastColumn="0"/>
            </w:pPr>
            <w:r>
              <w:t>91</w:t>
            </w:r>
          </w:p>
        </w:tc>
        <w:tc>
          <w:tcPr>
            <w:tcW w:w="2880" w:type="dxa"/>
          </w:tcPr>
          <w:p w:rsidR="004E2104" w:rsidRPr="00BC3B9C" w:rsidRDefault="004E2104" w:rsidP="00B11A84">
            <w:pPr>
              <w:jc w:val="right"/>
              <w:cnfStyle w:val="000000100000" w:firstRow="0" w:lastRow="0" w:firstColumn="0" w:lastColumn="0" w:oddVBand="0" w:evenVBand="0" w:oddHBand="1" w:evenHBand="0" w:firstRowFirstColumn="0" w:firstRowLastColumn="0" w:lastRowFirstColumn="0" w:lastRowLastColumn="0"/>
            </w:pPr>
            <w:r w:rsidRPr="00BC3B9C">
              <w:t>90</w:t>
            </w:r>
          </w:p>
        </w:tc>
        <w:tc>
          <w:tcPr>
            <w:tcW w:w="1530" w:type="dxa"/>
          </w:tcPr>
          <w:p w:rsidR="004E2104" w:rsidRDefault="004E2104" w:rsidP="00B11A84">
            <w:pPr>
              <w:jc w:val="right"/>
              <w:cnfStyle w:val="000000100000" w:firstRow="0" w:lastRow="0" w:firstColumn="0" w:lastColumn="0" w:oddVBand="0" w:evenVBand="0" w:oddHBand="1" w:evenHBand="0" w:firstRowFirstColumn="0" w:firstRowLastColumn="0" w:lastRowFirstColumn="0" w:lastRowLastColumn="0"/>
              <w:rPr>
                <w:b/>
              </w:rPr>
            </w:pPr>
            <w:r>
              <w:rPr>
                <w:b/>
              </w:rPr>
              <w:t>98.90%</w:t>
            </w:r>
          </w:p>
        </w:tc>
      </w:tr>
      <w:tr w:rsidR="004E2104" w:rsidTr="004E2104">
        <w:tc>
          <w:tcPr>
            <w:cnfStyle w:val="001000000000" w:firstRow="0" w:lastRow="0" w:firstColumn="1" w:lastColumn="0" w:oddVBand="0" w:evenVBand="0" w:oddHBand="0" w:evenHBand="0" w:firstRowFirstColumn="0" w:firstRowLastColumn="0" w:lastRowFirstColumn="0" w:lastRowLastColumn="0"/>
            <w:tcW w:w="2335" w:type="dxa"/>
          </w:tcPr>
          <w:p w:rsidR="004E2104" w:rsidRPr="004D7FA3" w:rsidRDefault="004E2104" w:rsidP="00B11A84">
            <w:pPr>
              <w:autoSpaceDE/>
              <w:autoSpaceDN/>
              <w:spacing w:after="0"/>
              <w:rPr>
                <w:rFonts w:ascii="Calibri" w:hAnsi="Calibri"/>
                <w:color w:val="000000"/>
              </w:rPr>
            </w:pPr>
            <w:r w:rsidRPr="004D7FA3">
              <w:rPr>
                <w:rFonts w:ascii="Calibri" w:hAnsi="Calibri"/>
                <w:color w:val="000000"/>
              </w:rPr>
              <w:t>Thirsty Crow</w:t>
            </w:r>
          </w:p>
        </w:tc>
        <w:tc>
          <w:tcPr>
            <w:tcW w:w="1800" w:type="dxa"/>
          </w:tcPr>
          <w:p w:rsidR="004E2104" w:rsidRPr="00BC3B9C" w:rsidRDefault="00722CAF" w:rsidP="00B11A84">
            <w:pPr>
              <w:jc w:val="right"/>
              <w:cnfStyle w:val="000000000000" w:firstRow="0" w:lastRow="0" w:firstColumn="0" w:lastColumn="0" w:oddVBand="0" w:evenVBand="0" w:oddHBand="0" w:evenHBand="0" w:firstRowFirstColumn="0" w:firstRowLastColumn="0" w:lastRowFirstColumn="0" w:lastRowLastColumn="0"/>
            </w:pPr>
            <w:r>
              <w:t>68</w:t>
            </w:r>
          </w:p>
        </w:tc>
        <w:tc>
          <w:tcPr>
            <w:tcW w:w="2880" w:type="dxa"/>
          </w:tcPr>
          <w:p w:rsidR="004E2104" w:rsidRPr="00BC3B9C" w:rsidRDefault="004E2104" w:rsidP="00B11A84">
            <w:pPr>
              <w:jc w:val="right"/>
              <w:cnfStyle w:val="000000000000" w:firstRow="0" w:lastRow="0" w:firstColumn="0" w:lastColumn="0" w:oddVBand="0" w:evenVBand="0" w:oddHBand="0" w:evenHBand="0" w:firstRowFirstColumn="0" w:firstRowLastColumn="0" w:lastRowFirstColumn="0" w:lastRowLastColumn="0"/>
            </w:pPr>
            <w:r w:rsidRPr="00BC3B9C">
              <w:t>61</w:t>
            </w:r>
          </w:p>
        </w:tc>
        <w:tc>
          <w:tcPr>
            <w:tcW w:w="1530" w:type="dxa"/>
          </w:tcPr>
          <w:p w:rsidR="004E2104" w:rsidRDefault="004E2104" w:rsidP="00B11A84">
            <w:pPr>
              <w:jc w:val="right"/>
              <w:cnfStyle w:val="000000000000" w:firstRow="0" w:lastRow="0" w:firstColumn="0" w:lastColumn="0" w:oddVBand="0" w:evenVBand="0" w:oddHBand="0" w:evenHBand="0" w:firstRowFirstColumn="0" w:firstRowLastColumn="0" w:lastRowFirstColumn="0" w:lastRowLastColumn="0"/>
              <w:rPr>
                <w:b/>
              </w:rPr>
            </w:pPr>
            <w:r>
              <w:rPr>
                <w:b/>
              </w:rPr>
              <w:t>89.70%</w:t>
            </w:r>
          </w:p>
        </w:tc>
      </w:tr>
      <w:tr w:rsidR="004E2104" w:rsidTr="004E2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4E2104" w:rsidRPr="004D7FA3" w:rsidRDefault="00722CAF" w:rsidP="00B11A84">
            <w:pPr>
              <w:autoSpaceDE/>
              <w:autoSpaceDN/>
              <w:spacing w:after="0"/>
              <w:rPr>
                <w:rFonts w:ascii="Calibri" w:hAnsi="Calibri"/>
                <w:color w:val="000000"/>
              </w:rPr>
            </w:pPr>
            <w:r w:rsidRPr="004D7FA3">
              <w:rPr>
                <w:rFonts w:ascii="Calibri" w:hAnsi="Calibri"/>
                <w:color w:val="000000"/>
              </w:rPr>
              <w:t>Thirsty Crow V2</w:t>
            </w:r>
          </w:p>
        </w:tc>
        <w:tc>
          <w:tcPr>
            <w:tcW w:w="1800" w:type="dxa"/>
          </w:tcPr>
          <w:p w:rsidR="004E2104" w:rsidRPr="00BC3B9C" w:rsidRDefault="00722CAF" w:rsidP="00B11A84">
            <w:pPr>
              <w:jc w:val="right"/>
              <w:cnfStyle w:val="000000100000" w:firstRow="0" w:lastRow="0" w:firstColumn="0" w:lastColumn="0" w:oddVBand="0" w:evenVBand="0" w:oddHBand="1" w:evenHBand="0" w:firstRowFirstColumn="0" w:firstRowLastColumn="0" w:lastRowFirstColumn="0" w:lastRowLastColumn="0"/>
            </w:pPr>
            <w:r>
              <w:t>157</w:t>
            </w:r>
          </w:p>
        </w:tc>
        <w:tc>
          <w:tcPr>
            <w:tcW w:w="2880" w:type="dxa"/>
          </w:tcPr>
          <w:p w:rsidR="004E2104" w:rsidRPr="00BC3B9C" w:rsidRDefault="00722CAF" w:rsidP="00B11A84">
            <w:pPr>
              <w:jc w:val="right"/>
              <w:cnfStyle w:val="000000100000" w:firstRow="0" w:lastRow="0" w:firstColumn="0" w:lastColumn="0" w:oddVBand="0" w:evenVBand="0" w:oddHBand="1" w:evenHBand="0" w:firstRowFirstColumn="0" w:firstRowLastColumn="0" w:lastRowFirstColumn="0" w:lastRowLastColumn="0"/>
            </w:pPr>
            <w:r>
              <w:t>148</w:t>
            </w:r>
          </w:p>
        </w:tc>
        <w:tc>
          <w:tcPr>
            <w:tcW w:w="1530" w:type="dxa"/>
          </w:tcPr>
          <w:p w:rsidR="004E2104" w:rsidRDefault="00722CAF" w:rsidP="00B11A84">
            <w:pPr>
              <w:jc w:val="right"/>
              <w:cnfStyle w:val="000000100000" w:firstRow="0" w:lastRow="0" w:firstColumn="0" w:lastColumn="0" w:oddVBand="0" w:evenVBand="0" w:oddHBand="1" w:evenHBand="0" w:firstRowFirstColumn="0" w:firstRowLastColumn="0" w:lastRowFirstColumn="0" w:lastRowLastColumn="0"/>
              <w:rPr>
                <w:b/>
              </w:rPr>
            </w:pPr>
            <w:r>
              <w:rPr>
                <w:b/>
              </w:rPr>
              <w:t>94.26%</w:t>
            </w:r>
          </w:p>
        </w:tc>
      </w:tr>
      <w:tr w:rsidR="004E2104" w:rsidTr="004E2104">
        <w:tc>
          <w:tcPr>
            <w:cnfStyle w:val="001000000000" w:firstRow="0" w:lastRow="0" w:firstColumn="1" w:lastColumn="0" w:oddVBand="0" w:evenVBand="0" w:oddHBand="0" w:evenHBand="0" w:firstRowFirstColumn="0" w:firstRowLastColumn="0" w:lastRowFirstColumn="0" w:lastRowLastColumn="0"/>
            <w:tcW w:w="2335" w:type="dxa"/>
          </w:tcPr>
          <w:p w:rsidR="004E2104" w:rsidRPr="004D7FA3" w:rsidRDefault="00722CAF" w:rsidP="00B11A84">
            <w:pPr>
              <w:autoSpaceDE/>
              <w:autoSpaceDN/>
              <w:spacing w:after="0"/>
              <w:rPr>
                <w:rFonts w:ascii="Calibri" w:hAnsi="Calibri"/>
                <w:color w:val="000000"/>
              </w:rPr>
            </w:pPr>
            <w:r w:rsidRPr="004D7FA3">
              <w:rPr>
                <w:rFonts w:ascii="Calibri" w:hAnsi="Calibri"/>
                <w:color w:val="000000"/>
              </w:rPr>
              <w:t>Clever Fox</w:t>
            </w:r>
          </w:p>
        </w:tc>
        <w:tc>
          <w:tcPr>
            <w:tcW w:w="1800" w:type="dxa"/>
          </w:tcPr>
          <w:p w:rsidR="004E2104" w:rsidRPr="00BC3B9C" w:rsidRDefault="00722CAF" w:rsidP="00B11A84">
            <w:pPr>
              <w:jc w:val="right"/>
              <w:cnfStyle w:val="000000000000" w:firstRow="0" w:lastRow="0" w:firstColumn="0" w:lastColumn="0" w:oddVBand="0" w:evenVBand="0" w:oddHBand="0" w:evenHBand="0" w:firstRowFirstColumn="0" w:firstRowLastColumn="0" w:lastRowFirstColumn="0" w:lastRowLastColumn="0"/>
            </w:pPr>
            <w:r>
              <w:t>137</w:t>
            </w:r>
          </w:p>
        </w:tc>
        <w:tc>
          <w:tcPr>
            <w:tcW w:w="2880" w:type="dxa"/>
          </w:tcPr>
          <w:p w:rsidR="004E2104" w:rsidRPr="00BC3B9C" w:rsidRDefault="00722CAF" w:rsidP="00B11A84">
            <w:pPr>
              <w:jc w:val="right"/>
              <w:cnfStyle w:val="000000000000" w:firstRow="0" w:lastRow="0" w:firstColumn="0" w:lastColumn="0" w:oddVBand="0" w:evenVBand="0" w:oddHBand="0" w:evenHBand="0" w:firstRowFirstColumn="0" w:firstRowLastColumn="0" w:lastRowFirstColumn="0" w:lastRowLastColumn="0"/>
            </w:pPr>
            <w:r>
              <w:t>135</w:t>
            </w:r>
          </w:p>
        </w:tc>
        <w:tc>
          <w:tcPr>
            <w:tcW w:w="1530" w:type="dxa"/>
          </w:tcPr>
          <w:p w:rsidR="004E2104" w:rsidRDefault="00722CAF" w:rsidP="00B11A84">
            <w:pPr>
              <w:jc w:val="right"/>
              <w:cnfStyle w:val="000000000000" w:firstRow="0" w:lastRow="0" w:firstColumn="0" w:lastColumn="0" w:oddVBand="0" w:evenVBand="0" w:oddHBand="0" w:evenHBand="0" w:firstRowFirstColumn="0" w:firstRowLastColumn="0" w:lastRowFirstColumn="0" w:lastRowLastColumn="0"/>
              <w:rPr>
                <w:b/>
              </w:rPr>
            </w:pPr>
            <w:r>
              <w:rPr>
                <w:b/>
              </w:rPr>
              <w:t>94.16%</w:t>
            </w:r>
          </w:p>
        </w:tc>
      </w:tr>
      <w:tr w:rsidR="00722CAF" w:rsidTr="004E21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22CAF" w:rsidRDefault="00722CAF" w:rsidP="00B11A84">
            <w:pPr>
              <w:autoSpaceDE/>
              <w:autoSpaceDN/>
              <w:spacing w:after="0"/>
              <w:rPr>
                <w:rFonts w:ascii="Calibri" w:hAnsi="Calibri"/>
                <w:b w:val="0"/>
                <w:color w:val="000000"/>
              </w:rPr>
            </w:pPr>
          </w:p>
        </w:tc>
        <w:tc>
          <w:tcPr>
            <w:tcW w:w="1800" w:type="dxa"/>
          </w:tcPr>
          <w:p w:rsidR="00722CAF" w:rsidRDefault="00722CAF" w:rsidP="00B11A84">
            <w:pPr>
              <w:jc w:val="right"/>
              <w:cnfStyle w:val="000000100000" w:firstRow="0" w:lastRow="0" w:firstColumn="0" w:lastColumn="0" w:oddVBand="0" w:evenVBand="0" w:oddHBand="1" w:evenHBand="0" w:firstRowFirstColumn="0" w:firstRowLastColumn="0" w:lastRowFirstColumn="0" w:lastRowLastColumn="0"/>
            </w:pPr>
          </w:p>
        </w:tc>
        <w:tc>
          <w:tcPr>
            <w:tcW w:w="2880" w:type="dxa"/>
          </w:tcPr>
          <w:p w:rsidR="00722CAF" w:rsidRDefault="00722CAF" w:rsidP="00B11A84">
            <w:pPr>
              <w:jc w:val="right"/>
              <w:cnfStyle w:val="000000100000" w:firstRow="0" w:lastRow="0" w:firstColumn="0" w:lastColumn="0" w:oddVBand="0" w:evenVBand="0" w:oddHBand="1" w:evenHBand="0" w:firstRowFirstColumn="0" w:firstRowLastColumn="0" w:lastRowFirstColumn="0" w:lastRowLastColumn="0"/>
            </w:pPr>
          </w:p>
        </w:tc>
        <w:tc>
          <w:tcPr>
            <w:tcW w:w="1530" w:type="dxa"/>
          </w:tcPr>
          <w:p w:rsidR="00722CAF" w:rsidRDefault="00722CAF" w:rsidP="00B11A84">
            <w:pPr>
              <w:jc w:val="right"/>
              <w:cnfStyle w:val="000000100000" w:firstRow="0" w:lastRow="0" w:firstColumn="0" w:lastColumn="0" w:oddVBand="0" w:evenVBand="0" w:oddHBand="1" w:evenHBand="0" w:firstRowFirstColumn="0" w:firstRowLastColumn="0" w:lastRowFirstColumn="0" w:lastRowLastColumn="0"/>
              <w:rPr>
                <w:b/>
              </w:rPr>
            </w:pPr>
          </w:p>
        </w:tc>
      </w:tr>
      <w:tr w:rsidR="00722CAF" w:rsidTr="002E5832">
        <w:tc>
          <w:tcPr>
            <w:cnfStyle w:val="001000000000" w:firstRow="0" w:lastRow="0" w:firstColumn="1" w:lastColumn="0" w:oddVBand="0" w:evenVBand="0" w:oddHBand="0" w:evenHBand="0" w:firstRowFirstColumn="0" w:firstRowLastColumn="0" w:lastRowFirstColumn="0" w:lastRowLastColumn="0"/>
            <w:tcW w:w="4135" w:type="dxa"/>
            <w:gridSpan w:val="2"/>
          </w:tcPr>
          <w:p w:rsidR="00722CAF" w:rsidRPr="00BC3B9C" w:rsidRDefault="00722CAF" w:rsidP="00722CAF">
            <w:pPr>
              <w:jc w:val="right"/>
            </w:pPr>
            <w:r w:rsidRPr="00BC3B9C">
              <w:rPr>
                <w:rFonts w:ascii="Calibri" w:hAnsi="Calibri"/>
                <w:color w:val="000000"/>
              </w:rPr>
              <w:t>Word Recognition Accuracy:</w:t>
            </w:r>
          </w:p>
        </w:tc>
        <w:tc>
          <w:tcPr>
            <w:tcW w:w="4410" w:type="dxa"/>
            <w:gridSpan w:val="2"/>
          </w:tcPr>
          <w:p w:rsidR="00722CAF" w:rsidRDefault="00722CAF" w:rsidP="00722CAF">
            <w:pPr>
              <w:jc w:val="center"/>
              <w:cnfStyle w:val="000000000000" w:firstRow="0" w:lastRow="0" w:firstColumn="0" w:lastColumn="0" w:oddVBand="0" w:evenVBand="0" w:oddHBand="0" w:evenHBand="0" w:firstRowFirstColumn="0" w:firstRowLastColumn="0" w:lastRowFirstColumn="0" w:lastRowLastColumn="0"/>
              <w:rPr>
                <w:b/>
              </w:rPr>
            </w:pPr>
            <w:r>
              <w:rPr>
                <w:b/>
              </w:rPr>
              <w:t>94.25%</w:t>
            </w:r>
          </w:p>
        </w:tc>
      </w:tr>
    </w:tbl>
    <w:p w:rsidR="00981F06" w:rsidRPr="00402AE1" w:rsidRDefault="00981F06" w:rsidP="00981F06">
      <w:pPr>
        <w:pStyle w:val="Caption"/>
        <w:jc w:val="center"/>
        <w:rPr>
          <w:rFonts w:ascii="Book Antiqua" w:hAnsi="Book Antiqua"/>
        </w:rPr>
      </w:pPr>
      <w:r>
        <w:rPr>
          <w:rFonts w:ascii="Book Antiqua" w:hAnsi="Book Antiqua"/>
        </w:rPr>
        <w:t>Table 2</w:t>
      </w:r>
    </w:p>
    <w:p w:rsidR="00BF181B" w:rsidRPr="003422ED" w:rsidRDefault="00BF181B" w:rsidP="00AD70C7">
      <w:pPr>
        <w:rPr>
          <w:b/>
        </w:rPr>
      </w:pPr>
    </w:p>
    <w:p w:rsidR="001340F4" w:rsidRPr="00914CB8" w:rsidRDefault="001340F4" w:rsidP="001340F4">
      <w:pPr>
        <w:rPr>
          <w:rFonts w:ascii="Book Antiqua" w:hAnsi="Book Antiqua"/>
        </w:rPr>
      </w:pPr>
    </w:p>
    <w:p w:rsidR="001340F4" w:rsidRPr="00914CB8" w:rsidRDefault="001340F4" w:rsidP="003E7187">
      <w:pPr>
        <w:pStyle w:val="Heading1"/>
      </w:pPr>
      <w:bookmarkStart w:id="112" w:name="_Toc512445916"/>
      <w:r w:rsidRPr="00914CB8">
        <w:lastRenderedPageBreak/>
        <w:t>Conclusion and Future work</w:t>
      </w:r>
      <w:bookmarkEnd w:id="112"/>
    </w:p>
    <w:p w:rsidR="001340F4" w:rsidRPr="00914CB8" w:rsidRDefault="001340F4" w:rsidP="001340F4">
      <w:pPr>
        <w:pStyle w:val="Comment"/>
        <w:rPr>
          <w:rFonts w:ascii="Book Antiqua" w:hAnsi="Book Antiqua"/>
        </w:rPr>
      </w:pPr>
      <w:r w:rsidRPr="00914CB8">
        <w:rPr>
          <w:rFonts w:ascii="Book Antiqua" w:hAnsi="Book Antiqua"/>
        </w:rPr>
        <w:t>You should end the report with few paragraphs that sum up the project and any implications, conclusions or recommendations and suggestions for future research/work you feel would expand the knowledge base in this area. Don’t introduce any new ideas into your conclusion.</w:t>
      </w:r>
    </w:p>
    <w:p w:rsidR="001340F4" w:rsidRPr="00914CB8" w:rsidRDefault="001340F4" w:rsidP="001340F4">
      <w:pPr>
        <w:pStyle w:val="Comment"/>
        <w:rPr>
          <w:rFonts w:ascii="Book Antiqua" w:hAnsi="Book Antiqua"/>
        </w:rPr>
      </w:pPr>
    </w:p>
    <w:p w:rsidR="0054731A" w:rsidRPr="0054731A" w:rsidRDefault="0054731A" w:rsidP="0054731A"/>
    <w:bookmarkStart w:id="113" w:name="_Toc512445917" w:displacedByCustomXml="next"/>
    <w:sdt>
      <w:sdtPr>
        <w:rPr>
          <w:rFonts w:ascii="Times New Roman" w:hAnsi="Times New Roman" w:cs="Times New Roman"/>
          <w:bCs w:val="0"/>
          <w:smallCaps w:val="0"/>
          <w:noProof w:val="0"/>
          <w:sz w:val="22"/>
          <w:szCs w:val="22"/>
        </w:rPr>
        <w:id w:val="-1503733636"/>
        <w:docPartObj>
          <w:docPartGallery w:val="Bibliographies"/>
          <w:docPartUnique/>
        </w:docPartObj>
      </w:sdtPr>
      <w:sdtContent>
        <w:p w:rsidR="0054731A" w:rsidRDefault="0054731A">
          <w:pPr>
            <w:pStyle w:val="Heading1"/>
          </w:pPr>
          <w:r>
            <w:t>References</w:t>
          </w:r>
          <w:bookmarkEnd w:id="113"/>
        </w:p>
        <w:sdt>
          <w:sdtPr>
            <w:id w:val="-573587230"/>
            <w:bibliography/>
          </w:sdtPr>
          <w:sdtContent>
            <w:p w:rsidR="0054731A" w:rsidRDefault="0054731A">
              <w:pPr>
                <w:rPr>
                  <w:rFonts w:asciiTheme="minorHAnsi" w:eastAsiaTheme="minorEastAsia" w:hAnsiTheme="minorHAnsi" w:cstheme="minorBidi"/>
                  <w:noProof/>
                  <w:sz w:val="24"/>
                  <w:szCs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314"/>
              </w:tblGrid>
              <w:tr w:rsidR="0054731A">
                <w:trPr>
                  <w:divId w:val="921261987"/>
                  <w:tblCellSpacing w:w="15" w:type="dxa"/>
                </w:trPr>
                <w:tc>
                  <w:tcPr>
                    <w:tcW w:w="50" w:type="pct"/>
                    <w:hideMark/>
                  </w:tcPr>
                  <w:p w:rsidR="0054731A" w:rsidRDefault="0054731A">
                    <w:pPr>
                      <w:pStyle w:val="Bibliography"/>
                      <w:rPr>
                        <w:noProof/>
                        <w:sz w:val="24"/>
                        <w:szCs w:val="24"/>
                      </w:rPr>
                    </w:pPr>
                    <w:r>
                      <w:rPr>
                        <w:noProof/>
                      </w:rPr>
                      <w:t xml:space="preserve">[1] </w:t>
                    </w:r>
                  </w:p>
                </w:tc>
                <w:tc>
                  <w:tcPr>
                    <w:tcW w:w="0" w:type="auto"/>
                    <w:hideMark/>
                  </w:tcPr>
                  <w:p w:rsidR="0054731A" w:rsidRDefault="0054731A">
                    <w:pPr>
                      <w:pStyle w:val="Bibliography"/>
                      <w:rPr>
                        <w:noProof/>
                      </w:rPr>
                    </w:pPr>
                    <w:r>
                      <w:rPr>
                        <w:noProof/>
                      </w:rPr>
                      <w:t>[Online]. Available: https://en.wikipedia.org/wiki/Speech_repetition.</w:t>
                    </w:r>
                  </w:p>
                </w:tc>
              </w:tr>
            </w:tbl>
            <w:p w:rsidR="0054731A" w:rsidRDefault="0054731A">
              <w:pPr>
                <w:divId w:val="921261987"/>
                <w:rPr>
                  <w:noProof/>
                </w:rPr>
              </w:pPr>
            </w:p>
            <w:p w:rsidR="0054731A" w:rsidRDefault="0054731A">
              <w:r>
                <w:rPr>
                  <w:b/>
                  <w:bCs/>
                  <w:noProof/>
                </w:rPr>
                <w:fldChar w:fldCharType="end"/>
              </w:r>
            </w:p>
          </w:sdtContent>
        </w:sdt>
      </w:sdtContent>
    </w:sdt>
    <w:p w:rsidR="0054731A" w:rsidRDefault="0054731A" w:rsidP="0054731A"/>
    <w:p w:rsidR="001340F4" w:rsidRDefault="001340F4" w:rsidP="003E7187">
      <w:pPr>
        <w:pStyle w:val="Heading1"/>
      </w:pPr>
      <w:bookmarkStart w:id="114" w:name="_Toc384113463"/>
      <w:bookmarkStart w:id="115" w:name="_Toc408224379"/>
      <w:bookmarkStart w:id="116" w:name="_Toc408224701"/>
      <w:bookmarkStart w:id="117" w:name="_Toc512445918"/>
      <w:r w:rsidRPr="00914CB8">
        <w:lastRenderedPageBreak/>
        <w:t>Appendix</w:t>
      </w:r>
      <w:bookmarkEnd w:id="114"/>
      <w:bookmarkEnd w:id="115"/>
      <w:bookmarkEnd w:id="116"/>
      <w:bookmarkEnd w:id="117"/>
    </w:p>
    <w:p w:rsidR="001340F4" w:rsidRPr="00914CB8" w:rsidRDefault="001340F4" w:rsidP="008A6A2C">
      <w:pPr>
        <w:pStyle w:val="Heading2"/>
        <w:numPr>
          <w:ilvl w:val="0"/>
          <w:numId w:val="0"/>
        </w:numPr>
      </w:pPr>
      <w:bookmarkStart w:id="118" w:name="_Toc384113464"/>
      <w:bookmarkStart w:id="119" w:name="_Toc408224380"/>
      <w:bookmarkStart w:id="120" w:name="_Toc408224702"/>
      <w:bookmarkStart w:id="121" w:name="_Toc512445919"/>
      <w:r w:rsidRPr="00914CB8">
        <w:t>Glossary of terms</w:t>
      </w:r>
      <w:bookmarkEnd w:id="118"/>
      <w:bookmarkEnd w:id="119"/>
      <w:bookmarkEnd w:id="120"/>
      <w:bookmarkEnd w:id="121"/>
    </w:p>
    <w:p w:rsidR="001340F4" w:rsidRPr="00914CB8" w:rsidRDefault="001340F4" w:rsidP="001340F4">
      <w:pPr>
        <w:rPr>
          <w:rFonts w:ascii="Book Antiqua" w:hAnsi="Book Antiqua"/>
        </w:rPr>
      </w:pPr>
    </w:p>
    <w:p w:rsidR="001340F4" w:rsidRPr="00914CB8" w:rsidRDefault="001340F4" w:rsidP="00B07B0F">
      <w:pPr>
        <w:pStyle w:val="Heading2"/>
      </w:pPr>
      <w:bookmarkStart w:id="122" w:name="_Toc384113468"/>
      <w:bookmarkStart w:id="123" w:name="_Toc408224384"/>
      <w:bookmarkStart w:id="124" w:name="_Toc408224706"/>
      <w:bookmarkStart w:id="125" w:name="_Toc512445920"/>
      <w:r w:rsidRPr="00914CB8">
        <w:t>Pre-requisites</w:t>
      </w:r>
      <w:bookmarkEnd w:id="122"/>
      <w:bookmarkEnd w:id="123"/>
      <w:bookmarkEnd w:id="124"/>
      <w:bookmarkEnd w:id="125"/>
    </w:p>
    <w:p w:rsidR="001340F4" w:rsidRPr="00914CB8" w:rsidRDefault="001340F4" w:rsidP="001340F4">
      <w:pPr>
        <w:rPr>
          <w:rFonts w:ascii="Book Antiqua" w:hAnsi="Book Antiqua"/>
        </w:rPr>
      </w:pPr>
    </w:p>
    <w:p w:rsidR="001340F4" w:rsidRPr="00914CB8" w:rsidRDefault="001340F4" w:rsidP="00B07B0F">
      <w:pPr>
        <w:pStyle w:val="Heading2"/>
      </w:pPr>
      <w:bookmarkStart w:id="126" w:name="_Toc408224338"/>
      <w:bookmarkStart w:id="127" w:name="_Toc408224660"/>
      <w:bookmarkStart w:id="128" w:name="_Toc512445921"/>
      <w:r w:rsidRPr="00914CB8">
        <w:t>Reference/ Source Documents</w:t>
      </w:r>
      <w:bookmarkEnd w:id="126"/>
      <w:bookmarkEnd w:id="127"/>
      <w:bookmarkEnd w:id="128"/>
    </w:p>
    <w:p w:rsidR="001340F4" w:rsidRPr="00914CB8" w:rsidRDefault="001340F4" w:rsidP="001340F4">
      <w:pPr>
        <w:pStyle w:val="Comment"/>
        <w:rPr>
          <w:rFonts w:ascii="Book Antiqua" w:hAnsi="Book Antiqua"/>
        </w:rPr>
      </w:pPr>
      <w:r w:rsidRPr="00914CB8">
        <w:rPr>
          <w:rFonts w:ascii="Book Antiqua" w:hAnsi="Book Antiqua"/>
        </w:rPr>
        <w:t>Provide references to all documents that have been consulted during the project.</w:t>
      </w:r>
    </w:p>
    <w:p w:rsidR="00005519" w:rsidRPr="00914CB8" w:rsidRDefault="00005519">
      <w:pPr>
        <w:rPr>
          <w:rFonts w:ascii="Book Antiqua" w:hAnsi="Book Antiqua"/>
        </w:rPr>
      </w:pPr>
    </w:p>
    <w:sectPr w:rsidR="00005519" w:rsidRPr="00914CB8" w:rsidSect="009349E3">
      <w:footerReference w:type="default" r:id="rId23"/>
      <w:type w:val="continuous"/>
      <w:pgSz w:w="12240" w:h="15840" w:code="1"/>
      <w:pgMar w:top="1440" w:right="1797" w:bottom="1264" w:left="1797" w:header="720" w:footer="403"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6672" w:rsidRDefault="000A6672" w:rsidP="0061709D">
      <w:pPr>
        <w:spacing w:after="0"/>
      </w:pPr>
      <w:r>
        <w:separator/>
      </w:r>
    </w:p>
  </w:endnote>
  <w:endnote w:type="continuationSeparator" w:id="0">
    <w:p w:rsidR="000A6672" w:rsidRDefault="000A6672" w:rsidP="006170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imesNewRoman">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E5832" w:rsidRDefault="002E5832">
    <w:pPr>
      <w:pStyle w:val="Footer"/>
      <w:tabs>
        <w:tab w:val="right" w:pos="8640"/>
      </w:tabs>
      <w:rPr>
        <w:ins w:id="129" w:author="2013" w:date="2015-01-05T12:28:00Z"/>
      </w:rPr>
      <w:pPrChange w:id="130" w:author="2013" w:date="2015-01-05T12:28:00Z">
        <w:pPr>
          <w:pStyle w:val="Footer"/>
          <w:jc w:val="right"/>
        </w:pPr>
      </w:pPrChange>
    </w:pPr>
  </w:p>
  <w:p w:rsidR="002E5832" w:rsidRDefault="002E5832" w:rsidP="00005519">
    <w:pPr>
      <w:pStyle w:val="Footer"/>
      <w:jc w:val="right"/>
      <w:rPr>
        <w:ins w:id="131" w:author="2013" w:date="2015-01-05T12:28:00Z"/>
      </w:rPr>
    </w:pPr>
  </w:p>
  <w:p w:rsidR="002E5832" w:rsidRDefault="002E5832" w:rsidP="00005519">
    <w:pPr>
      <w:pStyle w:val="Footer"/>
      <w:tabs>
        <w:tab w:val="clear" w:pos="8280"/>
        <w:tab w:val="right" w:pos="8640"/>
      </w:tabs>
      <w:rPr>
        <w:ins w:id="132" w:author="2013" w:date="2015-01-05T11:10:00Z"/>
      </w:rPr>
    </w:pPr>
    <w:ins w:id="133" w:author="2013" w:date="2015-01-05T12:28:00Z">
      <w:r>
        <w:rPr>
          <w:noProof/>
          <w:sz w:val="20"/>
        </w:rPr>
        <mc:AlternateContent>
          <mc:Choice Requires="wps">
            <w:drawing>
              <wp:anchor distT="4294967295" distB="4294967295" distL="114300" distR="114300" simplePos="0" relativeHeight="251659264" behindDoc="0" locked="0" layoutInCell="0" allowOverlap="1">
                <wp:simplePos x="0" y="0"/>
                <wp:positionH relativeFrom="column">
                  <wp:posOffset>-45720</wp:posOffset>
                </wp:positionH>
                <wp:positionV relativeFrom="paragraph">
                  <wp:posOffset>-17781</wp:posOffset>
                </wp:positionV>
                <wp:extent cx="5577840" cy="0"/>
                <wp:effectExtent l="0" t="19050" r="3810" b="0"/>
                <wp:wrapNone/>
                <wp:docPr id="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7784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7D6B52" id="Line 20"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6pt,-1.4pt" to="435.6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" o:allowincell="f" strokeweight="2.25pt"/>
            </w:pict>
          </mc:Fallback>
        </mc:AlternateContent>
      </w:r>
      <w:r>
        <w:rPr>
          <w:sz w:val="20"/>
        </w:rPr>
        <w:t>&lt;</w:t>
      </w:r>
    </w:ins>
    <w:r>
      <w:rPr>
        <w:sz w:val="20"/>
      </w:rPr>
      <w:t>Adding Subtitles and Visual Content to SL</w:t>
    </w:r>
    <w:ins w:id="134" w:author="2013" w:date="2015-01-05T12:28:00Z">
      <w:r>
        <w:rPr>
          <w:sz w:val="20"/>
        </w:rPr>
        <w:t>&gt;</w:t>
      </w:r>
    </w:ins>
    <w:r>
      <w:rPr>
        <w:sz w:val="20"/>
      </w:rPr>
      <w:tab/>
    </w:r>
    <w:ins w:id="135" w:author="2013" w:date="2015-01-05T12:28:00Z">
      <w:r>
        <w:rPr>
          <w:sz w:val="20"/>
        </w:rPr>
        <w:t>&lt;</w:t>
      </w:r>
    </w:ins>
    <w:r>
      <w:rPr>
        <w:sz w:val="20"/>
      </w:rPr>
      <w:t>Version 1.0</w:t>
    </w:r>
    <w:ins w:id="136" w:author="2013" w:date="2015-01-05T12:28:00Z">
      <w:r>
        <w:rPr>
          <w:sz w:val="20"/>
        </w:rPr>
        <w:t>&gt;</w:t>
      </w:r>
      <w:r>
        <w:rPr>
          <w:sz w:val="20"/>
        </w:rPr>
        <w:tab/>
      </w:r>
    </w:ins>
    <w:ins w:id="137" w:author="2013" w:date="2015-01-05T11:10:00Z">
      <w:r w:rsidRPr="004A1200">
        <w:rPr>
          <w:sz w:val="20"/>
          <w:szCs w:val="20"/>
          <w:rPrChange w:id="138" w:author="2013" w:date="2015-01-05T12:29:00Z">
            <w:rPr/>
          </w:rPrChange>
        </w:rPr>
        <w:t xml:space="preserve">Page </w:t>
      </w:r>
      <w:r w:rsidRPr="004A1200">
        <w:rPr>
          <w:b/>
          <w:sz w:val="20"/>
          <w:szCs w:val="20"/>
          <w:rPrChange w:id="139" w:author="2013" w:date="2015-01-05T12:29:00Z">
            <w:rPr>
              <w:b/>
              <w:sz w:val="24"/>
              <w:szCs w:val="24"/>
            </w:rPr>
          </w:rPrChange>
        </w:rPr>
        <w:fldChar w:fldCharType="begin"/>
      </w:r>
      <w:r w:rsidRPr="004A1200">
        <w:rPr>
          <w:b/>
          <w:sz w:val="20"/>
          <w:szCs w:val="20"/>
          <w:rPrChange w:id="140" w:author="2013" w:date="2015-01-05T12:29:00Z">
            <w:rPr>
              <w:b/>
            </w:rPr>
          </w:rPrChange>
        </w:rPr>
        <w:instrText xml:space="preserve"> PAGE </w:instrText>
      </w:r>
      <w:r w:rsidRPr="004A1200">
        <w:rPr>
          <w:b/>
          <w:sz w:val="20"/>
          <w:szCs w:val="20"/>
          <w:rPrChange w:id="141" w:author="2013" w:date="2015-01-05T12:29:00Z">
            <w:rPr>
              <w:b/>
              <w:sz w:val="24"/>
              <w:szCs w:val="24"/>
            </w:rPr>
          </w:rPrChange>
        </w:rPr>
        <w:fldChar w:fldCharType="separate"/>
      </w:r>
    </w:ins>
    <w:r w:rsidR="007D7A31">
      <w:rPr>
        <w:b/>
        <w:noProof/>
        <w:sz w:val="20"/>
        <w:szCs w:val="20"/>
      </w:rPr>
      <w:t>33</w:t>
    </w:r>
    <w:ins w:id="142" w:author="2013" w:date="2015-01-05T11:10:00Z">
      <w:r w:rsidRPr="004A1200">
        <w:rPr>
          <w:b/>
          <w:sz w:val="20"/>
          <w:szCs w:val="20"/>
          <w:rPrChange w:id="143" w:author="2013" w:date="2015-01-05T12:29:00Z">
            <w:rPr>
              <w:b/>
              <w:sz w:val="24"/>
              <w:szCs w:val="24"/>
            </w:rPr>
          </w:rPrChange>
        </w:rPr>
        <w:fldChar w:fldCharType="end"/>
      </w:r>
      <w:r w:rsidRPr="004A1200">
        <w:rPr>
          <w:sz w:val="20"/>
          <w:szCs w:val="20"/>
          <w:rPrChange w:id="144" w:author="2013" w:date="2015-01-05T12:29:00Z">
            <w:rPr/>
          </w:rPrChange>
        </w:rPr>
        <w:t xml:space="preserve"> of </w:t>
      </w:r>
    </w:ins>
    <w:fldSimple w:instr=" NUMPAGES  \* MERGEFORMAT ">
      <w:r w:rsidR="007D7A31" w:rsidRPr="007D7A31">
        <w:rPr>
          <w:b/>
          <w:noProof/>
          <w:sz w:val="20"/>
          <w:szCs w:val="20"/>
        </w:rPr>
        <w:t>34</w:t>
      </w:r>
    </w:fldSimple>
  </w:p>
  <w:p w:rsidR="002E5832" w:rsidRDefault="002E58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6672" w:rsidRDefault="000A6672" w:rsidP="0061709D">
      <w:pPr>
        <w:spacing w:after="0"/>
      </w:pPr>
      <w:r>
        <w:separator/>
      </w:r>
    </w:p>
  </w:footnote>
  <w:footnote w:type="continuationSeparator" w:id="0">
    <w:p w:rsidR="000A6672" w:rsidRDefault="000A6672" w:rsidP="0061709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94577"/>
    <w:multiLevelType w:val="hybridMultilevel"/>
    <w:tmpl w:val="5AF00F3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03E354F9"/>
    <w:multiLevelType w:val="hybridMultilevel"/>
    <w:tmpl w:val="3EC0B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796FF18"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10FF9"/>
    <w:multiLevelType w:val="multilevel"/>
    <w:tmpl w:val="BCA80C1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3" w15:restartNumberingAfterBreak="0">
    <w:nsid w:val="1B5134E6"/>
    <w:multiLevelType w:val="hybridMultilevel"/>
    <w:tmpl w:val="55D2E84C"/>
    <w:lvl w:ilvl="0" w:tplc="04090001">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 w15:restartNumberingAfterBreak="0">
    <w:nsid w:val="228D3AA2"/>
    <w:multiLevelType w:val="hybridMultilevel"/>
    <w:tmpl w:val="307C6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FA61F2"/>
    <w:multiLevelType w:val="hybridMultilevel"/>
    <w:tmpl w:val="B6268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623BB7"/>
    <w:multiLevelType w:val="hybridMultilevel"/>
    <w:tmpl w:val="43A0D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DC449B"/>
    <w:multiLevelType w:val="hybridMultilevel"/>
    <w:tmpl w:val="877C3E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B52E58"/>
    <w:multiLevelType w:val="multilevel"/>
    <w:tmpl w:val="A4C82AA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3D787568"/>
    <w:multiLevelType w:val="hybridMultilevel"/>
    <w:tmpl w:val="E8C2F9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8E18F9"/>
    <w:multiLevelType w:val="hybridMultilevel"/>
    <w:tmpl w:val="90709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E4726B"/>
    <w:multiLevelType w:val="hybridMultilevel"/>
    <w:tmpl w:val="76C60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6E057A"/>
    <w:multiLevelType w:val="hybridMultilevel"/>
    <w:tmpl w:val="8520A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A7338A"/>
    <w:multiLevelType w:val="hybridMultilevel"/>
    <w:tmpl w:val="D5781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095AE3"/>
    <w:multiLevelType w:val="hybridMultilevel"/>
    <w:tmpl w:val="FDA06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8A36FE"/>
    <w:multiLevelType w:val="hybridMultilevel"/>
    <w:tmpl w:val="B3B48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8477090"/>
    <w:multiLevelType w:val="hybridMultilevel"/>
    <w:tmpl w:val="6624CE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C00022"/>
    <w:multiLevelType w:val="hybridMultilevel"/>
    <w:tmpl w:val="203E44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3FF6F6A"/>
    <w:multiLevelType w:val="hybridMultilevel"/>
    <w:tmpl w:val="E54E82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7"/>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4"/>
  </w:num>
  <w:num w:numId="6">
    <w:abstractNumId w:val="1"/>
  </w:num>
  <w:num w:numId="7">
    <w:abstractNumId w:val="6"/>
  </w:num>
  <w:num w:numId="8">
    <w:abstractNumId w:val="16"/>
  </w:num>
  <w:num w:numId="9">
    <w:abstractNumId w:val="15"/>
  </w:num>
  <w:num w:numId="10">
    <w:abstractNumId w:val="17"/>
  </w:num>
  <w:num w:numId="11">
    <w:abstractNumId w:val="8"/>
  </w:num>
  <w:num w:numId="12">
    <w:abstractNumId w:val="8"/>
    <w:lvlOverride w:ilvl="0">
      <w:startOverride w:val="1"/>
    </w:lvlOverride>
  </w:num>
  <w:num w:numId="13">
    <w:abstractNumId w:val="9"/>
  </w:num>
  <w:num w:numId="14">
    <w:abstractNumId w:val="0"/>
  </w:num>
  <w:num w:numId="15">
    <w:abstractNumId w:val="10"/>
  </w:num>
  <w:num w:numId="16">
    <w:abstractNumId w:val="13"/>
  </w:num>
  <w:num w:numId="17">
    <w:abstractNumId w:val="11"/>
  </w:num>
  <w:num w:numId="18">
    <w:abstractNumId w:val="12"/>
  </w:num>
  <w:num w:numId="19">
    <w:abstractNumId w:val="5"/>
  </w:num>
  <w:num w:numId="20">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0F4"/>
    <w:rsid w:val="00005519"/>
    <w:rsid w:val="0003023F"/>
    <w:rsid w:val="0003531A"/>
    <w:rsid w:val="00051F7B"/>
    <w:rsid w:val="00062936"/>
    <w:rsid w:val="00072FE3"/>
    <w:rsid w:val="00073147"/>
    <w:rsid w:val="0008479F"/>
    <w:rsid w:val="000A4A51"/>
    <w:rsid w:val="000A5B9D"/>
    <w:rsid w:val="000A6672"/>
    <w:rsid w:val="000D327C"/>
    <w:rsid w:val="000D4028"/>
    <w:rsid w:val="000D74C3"/>
    <w:rsid w:val="00110F59"/>
    <w:rsid w:val="001301D9"/>
    <w:rsid w:val="001340F4"/>
    <w:rsid w:val="00142FA5"/>
    <w:rsid w:val="001720B8"/>
    <w:rsid w:val="001865CD"/>
    <w:rsid w:val="001956A8"/>
    <w:rsid w:val="0019722A"/>
    <w:rsid w:val="001A1BB4"/>
    <w:rsid w:val="001B6474"/>
    <w:rsid w:val="001C2C32"/>
    <w:rsid w:val="001D0DC3"/>
    <w:rsid w:val="001E0AFD"/>
    <w:rsid w:val="001F3569"/>
    <w:rsid w:val="001F46B9"/>
    <w:rsid w:val="001F5199"/>
    <w:rsid w:val="00210355"/>
    <w:rsid w:val="0024030C"/>
    <w:rsid w:val="00245471"/>
    <w:rsid w:val="00245FB2"/>
    <w:rsid w:val="00252704"/>
    <w:rsid w:val="00272F5A"/>
    <w:rsid w:val="002A6A02"/>
    <w:rsid w:val="002D04D5"/>
    <w:rsid w:val="002D767B"/>
    <w:rsid w:val="002E5832"/>
    <w:rsid w:val="002F35EE"/>
    <w:rsid w:val="002F53EF"/>
    <w:rsid w:val="003243BF"/>
    <w:rsid w:val="003422ED"/>
    <w:rsid w:val="00356A90"/>
    <w:rsid w:val="00357F6B"/>
    <w:rsid w:val="00361439"/>
    <w:rsid w:val="003A2A05"/>
    <w:rsid w:val="003B7AFC"/>
    <w:rsid w:val="003E575E"/>
    <w:rsid w:val="003E7187"/>
    <w:rsid w:val="003F1E16"/>
    <w:rsid w:val="003F6563"/>
    <w:rsid w:val="00401386"/>
    <w:rsid w:val="00402AE1"/>
    <w:rsid w:val="00403C05"/>
    <w:rsid w:val="004075A5"/>
    <w:rsid w:val="004149B3"/>
    <w:rsid w:val="00447AFE"/>
    <w:rsid w:val="004606D9"/>
    <w:rsid w:val="0047391E"/>
    <w:rsid w:val="00474B6C"/>
    <w:rsid w:val="00491C2E"/>
    <w:rsid w:val="004A1200"/>
    <w:rsid w:val="004A3E2E"/>
    <w:rsid w:val="004A540B"/>
    <w:rsid w:val="004C46A2"/>
    <w:rsid w:val="004D4FD3"/>
    <w:rsid w:val="004D5477"/>
    <w:rsid w:val="004D57D8"/>
    <w:rsid w:val="004D6C1D"/>
    <w:rsid w:val="004D7FA3"/>
    <w:rsid w:val="004E16E2"/>
    <w:rsid w:val="004E2104"/>
    <w:rsid w:val="004E67E7"/>
    <w:rsid w:val="004F4477"/>
    <w:rsid w:val="00500882"/>
    <w:rsid w:val="005113A8"/>
    <w:rsid w:val="005132D1"/>
    <w:rsid w:val="00516737"/>
    <w:rsid w:val="00526B85"/>
    <w:rsid w:val="00535A90"/>
    <w:rsid w:val="0054731A"/>
    <w:rsid w:val="00551C48"/>
    <w:rsid w:val="00562309"/>
    <w:rsid w:val="00580AA6"/>
    <w:rsid w:val="00582A3D"/>
    <w:rsid w:val="00596E7C"/>
    <w:rsid w:val="005A0253"/>
    <w:rsid w:val="005A3650"/>
    <w:rsid w:val="005A3A5F"/>
    <w:rsid w:val="005B2444"/>
    <w:rsid w:val="005B504F"/>
    <w:rsid w:val="005D22E5"/>
    <w:rsid w:val="005E55D3"/>
    <w:rsid w:val="005E5F14"/>
    <w:rsid w:val="005F361A"/>
    <w:rsid w:val="0061709D"/>
    <w:rsid w:val="00622B79"/>
    <w:rsid w:val="00623AE9"/>
    <w:rsid w:val="00634D90"/>
    <w:rsid w:val="00641147"/>
    <w:rsid w:val="00641B55"/>
    <w:rsid w:val="00643EB5"/>
    <w:rsid w:val="00645541"/>
    <w:rsid w:val="00647FE2"/>
    <w:rsid w:val="00663CC9"/>
    <w:rsid w:val="0066647F"/>
    <w:rsid w:val="00676809"/>
    <w:rsid w:val="00687644"/>
    <w:rsid w:val="006B2796"/>
    <w:rsid w:val="006C28B0"/>
    <w:rsid w:val="006D3D46"/>
    <w:rsid w:val="006F0B36"/>
    <w:rsid w:val="006F5DA4"/>
    <w:rsid w:val="007016B3"/>
    <w:rsid w:val="00703682"/>
    <w:rsid w:val="00707017"/>
    <w:rsid w:val="007120F1"/>
    <w:rsid w:val="00722CAF"/>
    <w:rsid w:val="00726276"/>
    <w:rsid w:val="00726769"/>
    <w:rsid w:val="00746607"/>
    <w:rsid w:val="00752686"/>
    <w:rsid w:val="00756E6C"/>
    <w:rsid w:val="007B56AB"/>
    <w:rsid w:val="007B61B8"/>
    <w:rsid w:val="007C5E0F"/>
    <w:rsid w:val="007D7A31"/>
    <w:rsid w:val="007E0098"/>
    <w:rsid w:val="007F78EA"/>
    <w:rsid w:val="00801FDF"/>
    <w:rsid w:val="00830E79"/>
    <w:rsid w:val="0084237C"/>
    <w:rsid w:val="00857F6A"/>
    <w:rsid w:val="00862AC0"/>
    <w:rsid w:val="00876B46"/>
    <w:rsid w:val="008955D4"/>
    <w:rsid w:val="008A6A2C"/>
    <w:rsid w:val="008B1DD1"/>
    <w:rsid w:val="008D2978"/>
    <w:rsid w:val="008D4241"/>
    <w:rsid w:val="008F7014"/>
    <w:rsid w:val="0090196B"/>
    <w:rsid w:val="00901CC3"/>
    <w:rsid w:val="00914CB8"/>
    <w:rsid w:val="009349E3"/>
    <w:rsid w:val="009357A2"/>
    <w:rsid w:val="00937D43"/>
    <w:rsid w:val="0095544F"/>
    <w:rsid w:val="0096285A"/>
    <w:rsid w:val="009800D0"/>
    <w:rsid w:val="00981F06"/>
    <w:rsid w:val="00990FFF"/>
    <w:rsid w:val="00991165"/>
    <w:rsid w:val="009A4A38"/>
    <w:rsid w:val="009C6160"/>
    <w:rsid w:val="009D743D"/>
    <w:rsid w:val="009E680A"/>
    <w:rsid w:val="009F3F67"/>
    <w:rsid w:val="00A0116E"/>
    <w:rsid w:val="00A04972"/>
    <w:rsid w:val="00A14BA5"/>
    <w:rsid w:val="00A2781B"/>
    <w:rsid w:val="00A46867"/>
    <w:rsid w:val="00A73F77"/>
    <w:rsid w:val="00A83037"/>
    <w:rsid w:val="00A861E9"/>
    <w:rsid w:val="00A87C59"/>
    <w:rsid w:val="00AC2992"/>
    <w:rsid w:val="00AC4AA3"/>
    <w:rsid w:val="00AD4556"/>
    <w:rsid w:val="00AD70C7"/>
    <w:rsid w:val="00AE315D"/>
    <w:rsid w:val="00AF08EF"/>
    <w:rsid w:val="00B0505A"/>
    <w:rsid w:val="00B07B0F"/>
    <w:rsid w:val="00B11A84"/>
    <w:rsid w:val="00B4184C"/>
    <w:rsid w:val="00B459CF"/>
    <w:rsid w:val="00B50126"/>
    <w:rsid w:val="00B61295"/>
    <w:rsid w:val="00B63E0E"/>
    <w:rsid w:val="00B72D05"/>
    <w:rsid w:val="00B861BF"/>
    <w:rsid w:val="00BA4905"/>
    <w:rsid w:val="00BB091B"/>
    <w:rsid w:val="00BB476F"/>
    <w:rsid w:val="00BC28CF"/>
    <w:rsid w:val="00BC3B9C"/>
    <w:rsid w:val="00BD01E4"/>
    <w:rsid w:val="00BD2126"/>
    <w:rsid w:val="00BD4816"/>
    <w:rsid w:val="00BD72EF"/>
    <w:rsid w:val="00BD7C74"/>
    <w:rsid w:val="00BF181B"/>
    <w:rsid w:val="00BF390D"/>
    <w:rsid w:val="00BF62BF"/>
    <w:rsid w:val="00C11531"/>
    <w:rsid w:val="00C3412F"/>
    <w:rsid w:val="00C517FD"/>
    <w:rsid w:val="00C51985"/>
    <w:rsid w:val="00C57BC7"/>
    <w:rsid w:val="00C60600"/>
    <w:rsid w:val="00C9317F"/>
    <w:rsid w:val="00CB5399"/>
    <w:rsid w:val="00CC48BF"/>
    <w:rsid w:val="00CD58F0"/>
    <w:rsid w:val="00CD75A0"/>
    <w:rsid w:val="00CE0171"/>
    <w:rsid w:val="00CE3CB5"/>
    <w:rsid w:val="00D01020"/>
    <w:rsid w:val="00D2655F"/>
    <w:rsid w:val="00D275B4"/>
    <w:rsid w:val="00D30E09"/>
    <w:rsid w:val="00D40D1E"/>
    <w:rsid w:val="00D5326A"/>
    <w:rsid w:val="00D622E8"/>
    <w:rsid w:val="00D64663"/>
    <w:rsid w:val="00D77029"/>
    <w:rsid w:val="00D81911"/>
    <w:rsid w:val="00D975CF"/>
    <w:rsid w:val="00DA11BE"/>
    <w:rsid w:val="00DC0A7B"/>
    <w:rsid w:val="00DF54AE"/>
    <w:rsid w:val="00E00280"/>
    <w:rsid w:val="00E11CB0"/>
    <w:rsid w:val="00E12825"/>
    <w:rsid w:val="00E264D0"/>
    <w:rsid w:val="00E40928"/>
    <w:rsid w:val="00E52575"/>
    <w:rsid w:val="00E64147"/>
    <w:rsid w:val="00E811EF"/>
    <w:rsid w:val="00E81CB2"/>
    <w:rsid w:val="00E912AB"/>
    <w:rsid w:val="00E93B43"/>
    <w:rsid w:val="00EA0F30"/>
    <w:rsid w:val="00EC018C"/>
    <w:rsid w:val="00EC2AAD"/>
    <w:rsid w:val="00EC3638"/>
    <w:rsid w:val="00EC3CC3"/>
    <w:rsid w:val="00EF3C40"/>
    <w:rsid w:val="00F2308F"/>
    <w:rsid w:val="00F2681D"/>
    <w:rsid w:val="00F34004"/>
    <w:rsid w:val="00F51EA5"/>
    <w:rsid w:val="00F561B5"/>
    <w:rsid w:val="00F565EC"/>
    <w:rsid w:val="00F6121B"/>
    <w:rsid w:val="00F61E5E"/>
    <w:rsid w:val="00F63F76"/>
    <w:rsid w:val="00F735F7"/>
    <w:rsid w:val="00F87214"/>
    <w:rsid w:val="00FA3393"/>
    <w:rsid w:val="00FA5619"/>
    <w:rsid w:val="00FB65D6"/>
    <w:rsid w:val="00FC654A"/>
    <w:rsid w:val="00FD3F8B"/>
    <w:rsid w:val="00FE4CDC"/>
    <w:rsid w:val="00FE5CFB"/>
    <w:rsid w:val="00FF2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01A596"/>
  <w15:docId w15:val="{25423808-DB96-4D93-A1A4-163E083F6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0F4"/>
    <w:pPr>
      <w:autoSpaceDE w:val="0"/>
      <w:autoSpaceDN w:val="0"/>
      <w:spacing w:after="120"/>
      <w:jc w:val="both"/>
    </w:pPr>
    <w:rPr>
      <w:rFonts w:ascii="Times New Roman" w:eastAsia="Times New Roman" w:hAnsi="Times New Roman" w:cs="Times New Roman"/>
      <w:sz w:val="22"/>
      <w:szCs w:val="22"/>
    </w:rPr>
  </w:style>
  <w:style w:type="paragraph" w:styleId="Heading1">
    <w:name w:val="heading 1"/>
    <w:basedOn w:val="Normal"/>
    <w:next w:val="Normal"/>
    <w:link w:val="Heading1Char"/>
    <w:autoRedefine/>
    <w:uiPriority w:val="9"/>
    <w:qFormat/>
    <w:rsid w:val="001340F4"/>
    <w:pPr>
      <w:pageBreakBefore/>
      <w:numPr>
        <w:numId w:val="11"/>
      </w:numPr>
      <w:pBdr>
        <w:bottom w:val="single" w:sz="36" w:space="3" w:color="808080"/>
      </w:pBdr>
      <w:spacing w:after="240"/>
      <w:jc w:val="left"/>
      <w:outlineLvl w:val="0"/>
    </w:pPr>
    <w:rPr>
      <w:rFonts w:ascii="Book Antiqua" w:hAnsi="Book Antiqua" w:cs="Arial"/>
      <w:bCs/>
      <w:smallCaps/>
      <w:noProof/>
      <w:sz w:val="32"/>
      <w:szCs w:val="32"/>
    </w:rPr>
  </w:style>
  <w:style w:type="paragraph" w:styleId="Heading2">
    <w:name w:val="heading 2"/>
    <w:basedOn w:val="Normal"/>
    <w:next w:val="Normal"/>
    <w:link w:val="Heading2Char"/>
    <w:autoRedefine/>
    <w:uiPriority w:val="9"/>
    <w:qFormat/>
    <w:rsid w:val="00B07B0F"/>
    <w:pPr>
      <w:keepNext/>
      <w:numPr>
        <w:ilvl w:val="1"/>
        <w:numId w:val="11"/>
      </w:numPr>
      <w:spacing w:before="240"/>
      <w:outlineLvl w:val="1"/>
    </w:pPr>
    <w:rPr>
      <w:rFonts w:ascii="Book Antiqua" w:hAnsi="Book Antiqua" w:cs="Arial"/>
      <w:bCs/>
      <w:noProof/>
      <w:sz w:val="28"/>
      <w:szCs w:val="28"/>
    </w:rPr>
  </w:style>
  <w:style w:type="paragraph" w:styleId="Heading3">
    <w:name w:val="heading 3"/>
    <w:basedOn w:val="Normal"/>
    <w:next w:val="Normal"/>
    <w:link w:val="Heading3Char"/>
    <w:uiPriority w:val="9"/>
    <w:qFormat/>
    <w:rsid w:val="001340F4"/>
    <w:pPr>
      <w:keepNext/>
      <w:numPr>
        <w:ilvl w:val="2"/>
        <w:numId w:val="11"/>
      </w:numPr>
      <w:spacing w:before="240"/>
      <w:jc w:val="left"/>
      <w:outlineLvl w:val="2"/>
    </w:pPr>
    <w:rPr>
      <w:rFonts w:ascii="Arial" w:hAnsi="Arial" w:cs="Arial"/>
      <w:b/>
      <w:bCs/>
      <w:noProof/>
      <w:sz w:val="20"/>
      <w:szCs w:val="24"/>
    </w:rPr>
  </w:style>
  <w:style w:type="paragraph" w:styleId="Heading4">
    <w:name w:val="heading 4"/>
    <w:basedOn w:val="Normal"/>
    <w:next w:val="Normal"/>
    <w:link w:val="Heading4Char"/>
    <w:qFormat/>
    <w:rsid w:val="001340F4"/>
    <w:pPr>
      <w:keepNext/>
      <w:numPr>
        <w:ilvl w:val="3"/>
        <w:numId w:val="11"/>
      </w:numPr>
      <w:spacing w:before="120" w:after="0"/>
      <w:jc w:val="left"/>
      <w:outlineLvl w:val="3"/>
    </w:pPr>
    <w:rPr>
      <w:rFonts w:ascii="Arial" w:hAnsi="Arial" w:cs="Arial"/>
      <w:b/>
      <w:bCs/>
      <w:noProof/>
    </w:rPr>
  </w:style>
  <w:style w:type="paragraph" w:styleId="Heading5">
    <w:name w:val="heading 5"/>
    <w:basedOn w:val="Normal"/>
    <w:next w:val="Normal"/>
    <w:link w:val="Heading5Char"/>
    <w:qFormat/>
    <w:rsid w:val="001340F4"/>
    <w:pPr>
      <w:keepNext/>
      <w:numPr>
        <w:ilvl w:val="4"/>
        <w:numId w:val="11"/>
      </w:numPr>
      <w:spacing w:before="20" w:after="0"/>
      <w:jc w:val="left"/>
      <w:outlineLvl w:val="4"/>
    </w:pPr>
    <w:rPr>
      <w:rFonts w:ascii="Arial" w:hAnsi="Arial" w:cs="Arial"/>
      <w:smallCaps/>
      <w:noProof/>
    </w:rPr>
  </w:style>
  <w:style w:type="paragraph" w:styleId="Heading6">
    <w:name w:val="heading 6"/>
    <w:basedOn w:val="Normal"/>
    <w:next w:val="Normal"/>
    <w:link w:val="Heading6Char"/>
    <w:qFormat/>
    <w:rsid w:val="001340F4"/>
    <w:pPr>
      <w:numPr>
        <w:ilvl w:val="5"/>
        <w:numId w:val="11"/>
      </w:numPr>
      <w:spacing w:before="120" w:after="60"/>
      <w:outlineLvl w:val="5"/>
    </w:pPr>
    <w:rPr>
      <w:i/>
      <w:iCs/>
    </w:rPr>
  </w:style>
  <w:style w:type="paragraph" w:styleId="Heading7">
    <w:name w:val="heading 7"/>
    <w:basedOn w:val="Normal"/>
    <w:next w:val="Normal"/>
    <w:link w:val="Heading7Char"/>
    <w:qFormat/>
    <w:rsid w:val="001340F4"/>
    <w:pPr>
      <w:numPr>
        <w:ilvl w:val="6"/>
        <w:numId w:val="11"/>
      </w:numPr>
      <w:spacing w:before="240" w:after="60"/>
      <w:outlineLvl w:val="6"/>
    </w:pPr>
    <w:rPr>
      <w:rFonts w:ascii="Arial" w:hAnsi="Arial" w:cs="Arial"/>
      <w:sz w:val="20"/>
      <w:szCs w:val="20"/>
    </w:rPr>
  </w:style>
  <w:style w:type="paragraph" w:styleId="Heading8">
    <w:name w:val="heading 8"/>
    <w:basedOn w:val="Normal"/>
    <w:next w:val="Normal"/>
    <w:link w:val="Heading8Char"/>
    <w:qFormat/>
    <w:rsid w:val="001340F4"/>
    <w:pPr>
      <w:numPr>
        <w:ilvl w:val="7"/>
        <w:numId w:val="11"/>
      </w:numPr>
      <w:spacing w:before="240" w:after="60"/>
      <w:outlineLvl w:val="7"/>
    </w:pPr>
    <w:rPr>
      <w:rFonts w:ascii="Arial" w:hAnsi="Arial" w:cs="Arial"/>
      <w:i/>
      <w:iCs/>
      <w:sz w:val="20"/>
      <w:szCs w:val="20"/>
    </w:rPr>
  </w:style>
  <w:style w:type="paragraph" w:styleId="Heading9">
    <w:name w:val="heading 9"/>
    <w:basedOn w:val="Normal"/>
    <w:next w:val="Normal"/>
    <w:link w:val="Heading9Char"/>
    <w:qFormat/>
    <w:rsid w:val="001340F4"/>
    <w:pPr>
      <w:numPr>
        <w:ilvl w:val="8"/>
        <w:numId w:val="11"/>
      </w:numPr>
      <w:spacing w:before="240" w:after="60"/>
      <w:outlineLvl w:val="8"/>
    </w:pPr>
    <w:rPr>
      <w:rFonts w:ascii="Arial" w:hAnsi="Arial" w:cs="Arial"/>
      <w:b/>
      <w:bCs/>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0F4"/>
    <w:rPr>
      <w:rFonts w:ascii="Book Antiqua" w:eastAsia="Times New Roman" w:hAnsi="Book Antiqua" w:cs="Arial"/>
      <w:bCs/>
      <w:smallCaps/>
      <w:noProof/>
      <w:sz w:val="32"/>
      <w:szCs w:val="32"/>
    </w:rPr>
  </w:style>
  <w:style w:type="character" w:customStyle="1" w:styleId="Heading2Char">
    <w:name w:val="Heading 2 Char"/>
    <w:basedOn w:val="DefaultParagraphFont"/>
    <w:link w:val="Heading2"/>
    <w:uiPriority w:val="9"/>
    <w:rsid w:val="00B07B0F"/>
    <w:rPr>
      <w:rFonts w:ascii="Book Antiqua" w:eastAsia="Times New Roman" w:hAnsi="Book Antiqua" w:cs="Arial"/>
      <w:bCs/>
      <w:noProof/>
      <w:sz w:val="28"/>
      <w:szCs w:val="28"/>
    </w:rPr>
  </w:style>
  <w:style w:type="character" w:customStyle="1" w:styleId="Heading3Char">
    <w:name w:val="Heading 3 Char"/>
    <w:basedOn w:val="DefaultParagraphFont"/>
    <w:link w:val="Heading3"/>
    <w:uiPriority w:val="9"/>
    <w:rsid w:val="001340F4"/>
    <w:rPr>
      <w:rFonts w:ascii="Arial" w:eastAsia="Times New Roman" w:hAnsi="Arial" w:cs="Arial"/>
      <w:b/>
      <w:bCs/>
      <w:noProof/>
      <w:sz w:val="20"/>
    </w:rPr>
  </w:style>
  <w:style w:type="character" w:customStyle="1" w:styleId="Heading4Char">
    <w:name w:val="Heading 4 Char"/>
    <w:basedOn w:val="DefaultParagraphFont"/>
    <w:link w:val="Heading4"/>
    <w:rsid w:val="001340F4"/>
    <w:rPr>
      <w:rFonts w:ascii="Arial" w:eastAsia="Times New Roman" w:hAnsi="Arial" w:cs="Arial"/>
      <w:b/>
      <w:bCs/>
      <w:noProof/>
      <w:sz w:val="22"/>
      <w:szCs w:val="22"/>
    </w:rPr>
  </w:style>
  <w:style w:type="character" w:customStyle="1" w:styleId="Heading5Char">
    <w:name w:val="Heading 5 Char"/>
    <w:basedOn w:val="DefaultParagraphFont"/>
    <w:link w:val="Heading5"/>
    <w:rsid w:val="001340F4"/>
    <w:rPr>
      <w:rFonts w:ascii="Arial" w:eastAsia="Times New Roman" w:hAnsi="Arial" w:cs="Arial"/>
      <w:smallCaps/>
      <w:noProof/>
      <w:sz w:val="22"/>
      <w:szCs w:val="22"/>
    </w:rPr>
  </w:style>
  <w:style w:type="character" w:customStyle="1" w:styleId="Heading6Char">
    <w:name w:val="Heading 6 Char"/>
    <w:basedOn w:val="DefaultParagraphFont"/>
    <w:link w:val="Heading6"/>
    <w:rsid w:val="001340F4"/>
    <w:rPr>
      <w:rFonts w:ascii="Times New Roman" w:eastAsia="Times New Roman" w:hAnsi="Times New Roman" w:cs="Times New Roman"/>
      <w:i/>
      <w:iCs/>
      <w:sz w:val="22"/>
      <w:szCs w:val="22"/>
    </w:rPr>
  </w:style>
  <w:style w:type="character" w:customStyle="1" w:styleId="Heading7Char">
    <w:name w:val="Heading 7 Char"/>
    <w:basedOn w:val="DefaultParagraphFont"/>
    <w:link w:val="Heading7"/>
    <w:rsid w:val="001340F4"/>
    <w:rPr>
      <w:rFonts w:ascii="Arial" w:eastAsia="Times New Roman" w:hAnsi="Arial" w:cs="Arial"/>
      <w:sz w:val="20"/>
      <w:szCs w:val="20"/>
    </w:rPr>
  </w:style>
  <w:style w:type="character" w:customStyle="1" w:styleId="Heading8Char">
    <w:name w:val="Heading 8 Char"/>
    <w:basedOn w:val="DefaultParagraphFont"/>
    <w:link w:val="Heading8"/>
    <w:rsid w:val="001340F4"/>
    <w:rPr>
      <w:rFonts w:ascii="Arial" w:eastAsia="Times New Roman" w:hAnsi="Arial" w:cs="Arial"/>
      <w:i/>
      <w:iCs/>
      <w:sz w:val="20"/>
      <w:szCs w:val="20"/>
    </w:rPr>
  </w:style>
  <w:style w:type="character" w:customStyle="1" w:styleId="Heading9Char">
    <w:name w:val="Heading 9 Char"/>
    <w:basedOn w:val="DefaultParagraphFont"/>
    <w:link w:val="Heading9"/>
    <w:rsid w:val="001340F4"/>
    <w:rPr>
      <w:rFonts w:ascii="Arial" w:eastAsia="Times New Roman" w:hAnsi="Arial" w:cs="Arial"/>
      <w:b/>
      <w:bCs/>
      <w:i/>
      <w:iCs/>
      <w:sz w:val="18"/>
      <w:szCs w:val="18"/>
    </w:rPr>
  </w:style>
  <w:style w:type="paragraph" w:styleId="Footer">
    <w:name w:val="footer"/>
    <w:basedOn w:val="Normal"/>
    <w:link w:val="FooterChar"/>
    <w:uiPriority w:val="99"/>
    <w:rsid w:val="001340F4"/>
    <w:pPr>
      <w:tabs>
        <w:tab w:val="center" w:pos="4320"/>
        <w:tab w:val="right" w:pos="8280"/>
      </w:tabs>
      <w:spacing w:after="0"/>
    </w:pPr>
    <w:rPr>
      <w:sz w:val="18"/>
      <w:szCs w:val="18"/>
    </w:rPr>
  </w:style>
  <w:style w:type="character" w:customStyle="1" w:styleId="FooterChar">
    <w:name w:val="Footer Char"/>
    <w:basedOn w:val="DefaultParagraphFont"/>
    <w:link w:val="Footer"/>
    <w:uiPriority w:val="99"/>
    <w:rsid w:val="001340F4"/>
    <w:rPr>
      <w:rFonts w:ascii="Times New Roman" w:eastAsia="Times New Roman" w:hAnsi="Times New Roman" w:cs="Times New Roman"/>
      <w:sz w:val="18"/>
      <w:szCs w:val="18"/>
    </w:rPr>
  </w:style>
  <w:style w:type="paragraph" w:styleId="TOC1">
    <w:name w:val="toc 1"/>
    <w:basedOn w:val="Normal"/>
    <w:next w:val="Normal"/>
    <w:autoRedefine/>
    <w:uiPriority w:val="39"/>
    <w:qFormat/>
    <w:rsid w:val="001340F4"/>
    <w:pPr>
      <w:spacing w:before="120"/>
      <w:jc w:val="left"/>
    </w:pPr>
    <w:rPr>
      <w:rFonts w:asciiTheme="minorHAnsi" w:hAnsiTheme="minorHAnsi" w:cstheme="minorHAnsi"/>
      <w:b/>
      <w:bCs/>
      <w:caps/>
      <w:sz w:val="20"/>
      <w:szCs w:val="20"/>
    </w:rPr>
  </w:style>
  <w:style w:type="paragraph" w:styleId="TOC2">
    <w:name w:val="toc 2"/>
    <w:basedOn w:val="Normal"/>
    <w:next w:val="Normal"/>
    <w:autoRedefine/>
    <w:uiPriority w:val="39"/>
    <w:qFormat/>
    <w:rsid w:val="001340F4"/>
    <w:pPr>
      <w:spacing w:after="0"/>
      <w:ind w:left="220"/>
      <w:jc w:val="left"/>
    </w:pPr>
    <w:rPr>
      <w:rFonts w:asciiTheme="minorHAnsi" w:hAnsiTheme="minorHAnsi" w:cstheme="minorHAnsi"/>
      <w:smallCaps/>
      <w:sz w:val="20"/>
      <w:szCs w:val="20"/>
    </w:rPr>
  </w:style>
  <w:style w:type="paragraph" w:styleId="TOC3">
    <w:name w:val="toc 3"/>
    <w:basedOn w:val="Normal"/>
    <w:next w:val="Normal"/>
    <w:autoRedefine/>
    <w:uiPriority w:val="39"/>
    <w:qFormat/>
    <w:rsid w:val="001340F4"/>
    <w:pPr>
      <w:spacing w:after="0"/>
      <w:ind w:left="440"/>
      <w:jc w:val="left"/>
    </w:pPr>
    <w:rPr>
      <w:rFonts w:asciiTheme="minorHAnsi" w:hAnsiTheme="minorHAnsi" w:cstheme="minorHAnsi"/>
      <w:i/>
      <w:iCs/>
      <w:sz w:val="20"/>
      <w:szCs w:val="20"/>
    </w:rPr>
  </w:style>
  <w:style w:type="paragraph" w:customStyle="1" w:styleId="Comment">
    <w:name w:val="Comment"/>
    <w:basedOn w:val="Normal"/>
    <w:rsid w:val="001340F4"/>
    <w:rPr>
      <w:i/>
      <w:iCs/>
      <w:color w:val="000080"/>
      <w:sz w:val="20"/>
    </w:rPr>
  </w:style>
  <w:style w:type="paragraph" w:customStyle="1" w:styleId="Heading1-FormatOnly">
    <w:name w:val="Heading 1 - Format Only"/>
    <w:basedOn w:val="Heading1"/>
    <w:rsid w:val="001340F4"/>
    <w:pPr>
      <w:numPr>
        <w:numId w:val="0"/>
      </w:numPr>
      <w:ind w:left="432" w:hanging="432"/>
      <w:outlineLvl w:val="9"/>
    </w:pPr>
  </w:style>
  <w:style w:type="character" w:styleId="Hyperlink">
    <w:name w:val="Hyperlink"/>
    <w:basedOn w:val="DefaultParagraphFont"/>
    <w:uiPriority w:val="99"/>
    <w:rsid w:val="001340F4"/>
    <w:rPr>
      <w:color w:val="0000FF"/>
      <w:u w:val="single"/>
    </w:rPr>
  </w:style>
  <w:style w:type="paragraph" w:styleId="BalloonText">
    <w:name w:val="Balloon Text"/>
    <w:basedOn w:val="Normal"/>
    <w:link w:val="BalloonTextChar"/>
    <w:uiPriority w:val="99"/>
    <w:semiHidden/>
    <w:unhideWhenUsed/>
    <w:rsid w:val="001340F4"/>
    <w:pPr>
      <w:spacing w:after="0"/>
    </w:pPr>
    <w:rPr>
      <w:rFonts w:ascii="Helvetica" w:hAnsi="Helvetica"/>
      <w:sz w:val="18"/>
      <w:szCs w:val="18"/>
    </w:rPr>
  </w:style>
  <w:style w:type="character" w:customStyle="1" w:styleId="BalloonTextChar">
    <w:name w:val="Balloon Text Char"/>
    <w:basedOn w:val="DefaultParagraphFont"/>
    <w:link w:val="BalloonText"/>
    <w:uiPriority w:val="99"/>
    <w:semiHidden/>
    <w:rsid w:val="001340F4"/>
    <w:rPr>
      <w:rFonts w:ascii="Helvetica" w:eastAsia="Times New Roman" w:hAnsi="Helvetica" w:cs="Times New Roman"/>
      <w:sz w:val="18"/>
      <w:szCs w:val="18"/>
    </w:rPr>
  </w:style>
  <w:style w:type="paragraph" w:styleId="ListParagraph">
    <w:name w:val="List Paragraph"/>
    <w:basedOn w:val="Normal"/>
    <w:uiPriority w:val="34"/>
    <w:qFormat/>
    <w:rsid w:val="00726769"/>
    <w:pPr>
      <w:ind w:left="720"/>
      <w:contextualSpacing/>
    </w:pPr>
  </w:style>
  <w:style w:type="paragraph" w:styleId="Header">
    <w:name w:val="header"/>
    <w:basedOn w:val="Normal"/>
    <w:link w:val="HeaderChar"/>
    <w:uiPriority w:val="99"/>
    <w:unhideWhenUsed/>
    <w:rsid w:val="0061709D"/>
    <w:pPr>
      <w:tabs>
        <w:tab w:val="center" w:pos="4680"/>
        <w:tab w:val="right" w:pos="9360"/>
      </w:tabs>
      <w:spacing w:after="0"/>
    </w:pPr>
  </w:style>
  <w:style w:type="character" w:customStyle="1" w:styleId="HeaderChar">
    <w:name w:val="Header Char"/>
    <w:basedOn w:val="DefaultParagraphFont"/>
    <w:link w:val="Header"/>
    <w:uiPriority w:val="99"/>
    <w:rsid w:val="0061709D"/>
    <w:rPr>
      <w:rFonts w:ascii="Times New Roman" w:eastAsia="Times New Roman" w:hAnsi="Times New Roman" w:cs="Times New Roman"/>
      <w:sz w:val="22"/>
      <w:szCs w:val="22"/>
    </w:rPr>
  </w:style>
  <w:style w:type="character" w:styleId="PageNumber">
    <w:name w:val="page number"/>
    <w:basedOn w:val="DefaultParagraphFont"/>
    <w:uiPriority w:val="99"/>
    <w:semiHidden/>
    <w:unhideWhenUsed/>
    <w:rsid w:val="005A3650"/>
  </w:style>
  <w:style w:type="character" w:customStyle="1" w:styleId="apple-converted-space">
    <w:name w:val="apple-converted-space"/>
    <w:basedOn w:val="DefaultParagraphFont"/>
    <w:rsid w:val="00A87C59"/>
  </w:style>
  <w:style w:type="paragraph" w:styleId="Caption">
    <w:name w:val="caption"/>
    <w:basedOn w:val="Normal"/>
    <w:next w:val="Normal"/>
    <w:uiPriority w:val="35"/>
    <w:unhideWhenUsed/>
    <w:qFormat/>
    <w:rsid w:val="00F61E5E"/>
    <w:pPr>
      <w:spacing w:after="200"/>
    </w:pPr>
    <w:rPr>
      <w:i/>
      <w:iCs/>
      <w:color w:val="44546A" w:themeColor="text2"/>
      <w:sz w:val="18"/>
      <w:szCs w:val="18"/>
    </w:rPr>
  </w:style>
  <w:style w:type="paragraph" w:styleId="Bibliography">
    <w:name w:val="Bibliography"/>
    <w:basedOn w:val="Normal"/>
    <w:next w:val="Normal"/>
    <w:uiPriority w:val="37"/>
    <w:unhideWhenUsed/>
    <w:rsid w:val="0054731A"/>
  </w:style>
  <w:style w:type="character" w:customStyle="1" w:styleId="fontstyle01">
    <w:name w:val="fontstyle01"/>
    <w:basedOn w:val="DefaultParagraphFont"/>
    <w:rsid w:val="00A83037"/>
    <w:rPr>
      <w:rFonts w:ascii="TimesNewRoman" w:hAnsi="TimesNewRoman" w:hint="default"/>
      <w:b w:val="0"/>
      <w:bCs w:val="0"/>
      <w:i w:val="0"/>
      <w:iCs w:val="0"/>
      <w:color w:val="000000"/>
      <w:sz w:val="22"/>
      <w:szCs w:val="22"/>
    </w:rPr>
  </w:style>
  <w:style w:type="table" w:styleId="TableGrid">
    <w:name w:val="Table Grid"/>
    <w:basedOn w:val="TableNormal"/>
    <w:uiPriority w:val="59"/>
    <w:rsid w:val="00C931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C9317F"/>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A2781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2781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BC3B9C"/>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801FDF"/>
    <w:pPr>
      <w:keepNext/>
      <w:keepLines/>
      <w:pageBreakBefore w:val="0"/>
      <w:numPr>
        <w:numId w:val="0"/>
      </w:numPr>
      <w:pBdr>
        <w:bottom w:val="none" w:sz="0" w:space="0" w:color="auto"/>
      </w:pBdr>
      <w:autoSpaceDE/>
      <w:autoSpaceDN/>
      <w:spacing w:before="480" w:after="0" w:line="276" w:lineRule="auto"/>
      <w:outlineLvl w:val="9"/>
    </w:pPr>
    <w:rPr>
      <w:rFonts w:asciiTheme="majorHAnsi" w:eastAsiaTheme="majorEastAsia" w:hAnsiTheme="majorHAnsi" w:cstheme="majorBidi"/>
      <w:b/>
      <w:smallCaps w:val="0"/>
      <w:noProof w:val="0"/>
      <w:color w:val="2E74B5" w:themeColor="accent1" w:themeShade="BF"/>
      <w:sz w:val="28"/>
      <w:szCs w:val="28"/>
    </w:rPr>
  </w:style>
  <w:style w:type="paragraph" w:styleId="HTMLPreformatted">
    <w:name w:val="HTML Preformatted"/>
    <w:basedOn w:val="Normal"/>
    <w:link w:val="HTMLPreformattedChar"/>
    <w:uiPriority w:val="99"/>
    <w:unhideWhenUsed/>
    <w:rsid w:val="0080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after="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01FDF"/>
    <w:rPr>
      <w:rFonts w:ascii="Courier New" w:eastAsia="Times New Roman" w:hAnsi="Courier New" w:cs="Courier New"/>
      <w:sz w:val="20"/>
      <w:szCs w:val="20"/>
    </w:rPr>
  </w:style>
  <w:style w:type="character" w:styleId="Strong">
    <w:name w:val="Strong"/>
    <w:basedOn w:val="DefaultParagraphFont"/>
    <w:uiPriority w:val="22"/>
    <w:qFormat/>
    <w:rsid w:val="00801FDF"/>
    <w:rPr>
      <w:b/>
      <w:bCs/>
    </w:rPr>
  </w:style>
  <w:style w:type="paragraph" w:styleId="NoSpacing">
    <w:name w:val="No Spacing"/>
    <w:uiPriority w:val="1"/>
    <w:qFormat/>
    <w:rsid w:val="00801FDF"/>
    <w:rPr>
      <w:rFonts w:eastAsiaTheme="minorHAnsi"/>
      <w:sz w:val="22"/>
      <w:szCs w:val="22"/>
    </w:rPr>
  </w:style>
  <w:style w:type="table" w:styleId="LightGrid-Accent5">
    <w:name w:val="Light Grid Accent 5"/>
    <w:basedOn w:val="TableNormal"/>
    <w:uiPriority w:val="62"/>
    <w:rsid w:val="00801FDF"/>
    <w:rPr>
      <w:rFonts w:eastAsiaTheme="minorHAnsi"/>
      <w:sz w:val="22"/>
      <w:szCs w:val="22"/>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MediumShading2-Accent5">
    <w:name w:val="Medium Shading 2 Accent 5"/>
    <w:basedOn w:val="TableNormal"/>
    <w:uiPriority w:val="64"/>
    <w:rsid w:val="00801FDF"/>
    <w:rPr>
      <w:rFonts w:eastAsiaTheme="minorHAnsi"/>
      <w:sz w:val="22"/>
      <w:szCs w:val="22"/>
    </w:rPr>
    <w:tblPr>
      <w:tblStyleRowBandSize w:val="1"/>
      <w:tblStyleColBandSize w:val="1"/>
      <w:tblBorders>
        <w:top w:val="single" w:sz="18" w:space="0" w:color="auto"/>
        <w:bottom w:val="single" w:sz="18" w:space="0" w:color="auto"/>
      </w:tblBorders>
    </w:tblPr>
    <w:tblStylePr w:type="firstRow">
      <w:pPr>
        <w:spacing w:beforeLines="0" w:beforeAutospacing="0" w:afterLines="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Autospacing="0" w:afterLines="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DocumentMap">
    <w:name w:val="Document Map"/>
    <w:basedOn w:val="Normal"/>
    <w:link w:val="DocumentMapChar"/>
    <w:uiPriority w:val="99"/>
    <w:semiHidden/>
    <w:unhideWhenUsed/>
    <w:rsid w:val="00801FDF"/>
    <w:pPr>
      <w:autoSpaceDE/>
      <w:autoSpaceDN/>
      <w:spacing w:after="0"/>
      <w:jc w:val="left"/>
    </w:pPr>
    <w:rPr>
      <w:rFonts w:ascii="Tahoma" w:eastAsiaTheme="minorHAnsi" w:hAnsi="Tahoma" w:cs="Tahoma"/>
      <w:sz w:val="16"/>
      <w:szCs w:val="16"/>
    </w:rPr>
  </w:style>
  <w:style w:type="character" w:customStyle="1" w:styleId="DocumentMapChar">
    <w:name w:val="Document Map Char"/>
    <w:basedOn w:val="DefaultParagraphFont"/>
    <w:link w:val="DocumentMap"/>
    <w:uiPriority w:val="99"/>
    <w:semiHidden/>
    <w:rsid w:val="00801FDF"/>
    <w:rPr>
      <w:rFonts w:ascii="Tahoma" w:eastAsiaTheme="minorHAnsi" w:hAnsi="Tahoma" w:cs="Tahoma"/>
      <w:sz w:val="16"/>
      <w:szCs w:val="16"/>
    </w:rPr>
  </w:style>
  <w:style w:type="paragraph" w:styleId="TableofFigures">
    <w:name w:val="table of figures"/>
    <w:basedOn w:val="Normal"/>
    <w:next w:val="Normal"/>
    <w:uiPriority w:val="99"/>
    <w:unhideWhenUsed/>
    <w:rsid w:val="00801FDF"/>
    <w:pPr>
      <w:autoSpaceDE/>
      <w:autoSpaceDN/>
      <w:spacing w:after="0" w:line="276" w:lineRule="auto"/>
      <w:jc w:val="left"/>
    </w:pPr>
    <w:rPr>
      <w:rFonts w:asciiTheme="minorHAnsi" w:eastAsiaTheme="minorHAnsi" w:hAnsiTheme="minorHAnsi" w:cstheme="minorBidi"/>
    </w:rPr>
  </w:style>
  <w:style w:type="table" w:styleId="MediumShading2-Accent4">
    <w:name w:val="Medium Shading 2 Accent 4"/>
    <w:basedOn w:val="TableNormal"/>
    <w:uiPriority w:val="64"/>
    <w:rsid w:val="00801FDF"/>
    <w:rPr>
      <w:rFonts w:eastAsiaTheme="minorHAns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6">
    <w:name w:val="Light List Accent 6"/>
    <w:basedOn w:val="TableNormal"/>
    <w:uiPriority w:val="61"/>
    <w:rsid w:val="00801FDF"/>
    <w:rPr>
      <w:rFonts w:eastAsiaTheme="minorHAnsi"/>
      <w:sz w:val="22"/>
      <w:szCs w:val="22"/>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List-Accent3">
    <w:name w:val="Light List Accent 3"/>
    <w:basedOn w:val="TableNormal"/>
    <w:uiPriority w:val="61"/>
    <w:rsid w:val="00801FDF"/>
    <w:rPr>
      <w:rFonts w:eastAsiaTheme="minorHAnsi"/>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st">
    <w:name w:val="st"/>
    <w:basedOn w:val="DefaultParagraphFont"/>
    <w:rsid w:val="00801FDF"/>
  </w:style>
  <w:style w:type="character" w:styleId="Emphasis">
    <w:name w:val="Emphasis"/>
    <w:basedOn w:val="DefaultParagraphFont"/>
    <w:uiPriority w:val="20"/>
    <w:qFormat/>
    <w:rsid w:val="00801FDF"/>
    <w:rPr>
      <w:i/>
      <w:iCs/>
    </w:rPr>
  </w:style>
  <w:style w:type="character" w:customStyle="1" w:styleId="tgc">
    <w:name w:val="_tgc"/>
    <w:basedOn w:val="DefaultParagraphFont"/>
    <w:rsid w:val="00801FDF"/>
  </w:style>
  <w:style w:type="table" w:customStyle="1" w:styleId="LightGrid-Accent11">
    <w:name w:val="Light Grid - Accent 11"/>
    <w:basedOn w:val="TableNormal"/>
    <w:uiPriority w:val="62"/>
    <w:rsid w:val="00801FDF"/>
    <w:rPr>
      <w:rFonts w:eastAsiaTheme="minorHAnsi"/>
      <w:sz w:val="22"/>
      <w:szCs w:val="22"/>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4">
    <w:name w:val="Light Grid Accent 4"/>
    <w:basedOn w:val="TableNormal"/>
    <w:uiPriority w:val="62"/>
    <w:semiHidden/>
    <w:unhideWhenUsed/>
    <w:rsid w:val="00801FDF"/>
    <w:rPr>
      <w:rFonts w:eastAsiaTheme="minorHAnsi"/>
      <w:sz w:val="22"/>
      <w:szCs w:val="22"/>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GridTable1Light">
    <w:name w:val="Grid Table 1 Light"/>
    <w:basedOn w:val="TableNormal"/>
    <w:uiPriority w:val="46"/>
    <w:rsid w:val="00801FDF"/>
    <w:rPr>
      <w:rFonts w:eastAsiaTheme="minorHAns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01FDF"/>
    <w:rPr>
      <w:rFonts w:eastAsiaTheme="minorHAnsi"/>
      <w:sz w:val="22"/>
      <w:szCs w:val="22"/>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9E680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Quote">
    <w:name w:val="Quote"/>
    <w:basedOn w:val="Normal"/>
    <w:next w:val="Normal"/>
    <w:link w:val="QuoteChar"/>
    <w:uiPriority w:val="29"/>
    <w:qFormat/>
    <w:rsid w:val="004606D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606D9"/>
    <w:rPr>
      <w:rFonts w:ascii="Times New Roman" w:eastAsia="Times New Roman" w:hAnsi="Times New Roman" w:cs="Times New Roman"/>
      <w:i/>
      <w:iCs/>
      <w:color w:val="404040" w:themeColor="text1" w:themeTint="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00478">
      <w:bodyDiv w:val="1"/>
      <w:marLeft w:val="0"/>
      <w:marRight w:val="0"/>
      <w:marTop w:val="0"/>
      <w:marBottom w:val="0"/>
      <w:divBdr>
        <w:top w:val="none" w:sz="0" w:space="0" w:color="auto"/>
        <w:left w:val="none" w:sz="0" w:space="0" w:color="auto"/>
        <w:bottom w:val="none" w:sz="0" w:space="0" w:color="auto"/>
        <w:right w:val="none" w:sz="0" w:space="0" w:color="auto"/>
      </w:divBdr>
    </w:div>
    <w:div w:id="62341229">
      <w:bodyDiv w:val="1"/>
      <w:marLeft w:val="0"/>
      <w:marRight w:val="0"/>
      <w:marTop w:val="0"/>
      <w:marBottom w:val="0"/>
      <w:divBdr>
        <w:top w:val="none" w:sz="0" w:space="0" w:color="auto"/>
        <w:left w:val="none" w:sz="0" w:space="0" w:color="auto"/>
        <w:bottom w:val="none" w:sz="0" w:space="0" w:color="auto"/>
        <w:right w:val="none" w:sz="0" w:space="0" w:color="auto"/>
      </w:divBdr>
    </w:div>
    <w:div w:id="71245182">
      <w:bodyDiv w:val="1"/>
      <w:marLeft w:val="0"/>
      <w:marRight w:val="0"/>
      <w:marTop w:val="0"/>
      <w:marBottom w:val="0"/>
      <w:divBdr>
        <w:top w:val="none" w:sz="0" w:space="0" w:color="auto"/>
        <w:left w:val="none" w:sz="0" w:space="0" w:color="auto"/>
        <w:bottom w:val="none" w:sz="0" w:space="0" w:color="auto"/>
        <w:right w:val="none" w:sz="0" w:space="0" w:color="auto"/>
      </w:divBdr>
    </w:div>
    <w:div w:id="78257401">
      <w:bodyDiv w:val="1"/>
      <w:marLeft w:val="0"/>
      <w:marRight w:val="0"/>
      <w:marTop w:val="0"/>
      <w:marBottom w:val="0"/>
      <w:divBdr>
        <w:top w:val="none" w:sz="0" w:space="0" w:color="auto"/>
        <w:left w:val="none" w:sz="0" w:space="0" w:color="auto"/>
        <w:bottom w:val="none" w:sz="0" w:space="0" w:color="auto"/>
        <w:right w:val="none" w:sz="0" w:space="0" w:color="auto"/>
      </w:divBdr>
    </w:div>
    <w:div w:id="101610119">
      <w:bodyDiv w:val="1"/>
      <w:marLeft w:val="0"/>
      <w:marRight w:val="0"/>
      <w:marTop w:val="0"/>
      <w:marBottom w:val="0"/>
      <w:divBdr>
        <w:top w:val="none" w:sz="0" w:space="0" w:color="auto"/>
        <w:left w:val="none" w:sz="0" w:space="0" w:color="auto"/>
        <w:bottom w:val="none" w:sz="0" w:space="0" w:color="auto"/>
        <w:right w:val="none" w:sz="0" w:space="0" w:color="auto"/>
      </w:divBdr>
    </w:div>
    <w:div w:id="127939410">
      <w:bodyDiv w:val="1"/>
      <w:marLeft w:val="0"/>
      <w:marRight w:val="0"/>
      <w:marTop w:val="0"/>
      <w:marBottom w:val="0"/>
      <w:divBdr>
        <w:top w:val="none" w:sz="0" w:space="0" w:color="auto"/>
        <w:left w:val="none" w:sz="0" w:space="0" w:color="auto"/>
        <w:bottom w:val="none" w:sz="0" w:space="0" w:color="auto"/>
        <w:right w:val="none" w:sz="0" w:space="0" w:color="auto"/>
      </w:divBdr>
    </w:div>
    <w:div w:id="180510692">
      <w:bodyDiv w:val="1"/>
      <w:marLeft w:val="0"/>
      <w:marRight w:val="0"/>
      <w:marTop w:val="0"/>
      <w:marBottom w:val="0"/>
      <w:divBdr>
        <w:top w:val="none" w:sz="0" w:space="0" w:color="auto"/>
        <w:left w:val="none" w:sz="0" w:space="0" w:color="auto"/>
        <w:bottom w:val="none" w:sz="0" w:space="0" w:color="auto"/>
        <w:right w:val="none" w:sz="0" w:space="0" w:color="auto"/>
      </w:divBdr>
    </w:div>
    <w:div w:id="186523271">
      <w:bodyDiv w:val="1"/>
      <w:marLeft w:val="0"/>
      <w:marRight w:val="0"/>
      <w:marTop w:val="0"/>
      <w:marBottom w:val="0"/>
      <w:divBdr>
        <w:top w:val="none" w:sz="0" w:space="0" w:color="auto"/>
        <w:left w:val="none" w:sz="0" w:space="0" w:color="auto"/>
        <w:bottom w:val="none" w:sz="0" w:space="0" w:color="auto"/>
        <w:right w:val="none" w:sz="0" w:space="0" w:color="auto"/>
      </w:divBdr>
    </w:div>
    <w:div w:id="196545568">
      <w:bodyDiv w:val="1"/>
      <w:marLeft w:val="0"/>
      <w:marRight w:val="0"/>
      <w:marTop w:val="0"/>
      <w:marBottom w:val="0"/>
      <w:divBdr>
        <w:top w:val="none" w:sz="0" w:space="0" w:color="auto"/>
        <w:left w:val="none" w:sz="0" w:space="0" w:color="auto"/>
        <w:bottom w:val="none" w:sz="0" w:space="0" w:color="auto"/>
        <w:right w:val="none" w:sz="0" w:space="0" w:color="auto"/>
      </w:divBdr>
    </w:div>
    <w:div w:id="293291815">
      <w:bodyDiv w:val="1"/>
      <w:marLeft w:val="0"/>
      <w:marRight w:val="0"/>
      <w:marTop w:val="0"/>
      <w:marBottom w:val="0"/>
      <w:divBdr>
        <w:top w:val="none" w:sz="0" w:space="0" w:color="auto"/>
        <w:left w:val="none" w:sz="0" w:space="0" w:color="auto"/>
        <w:bottom w:val="none" w:sz="0" w:space="0" w:color="auto"/>
        <w:right w:val="none" w:sz="0" w:space="0" w:color="auto"/>
      </w:divBdr>
    </w:div>
    <w:div w:id="303656941">
      <w:bodyDiv w:val="1"/>
      <w:marLeft w:val="0"/>
      <w:marRight w:val="0"/>
      <w:marTop w:val="0"/>
      <w:marBottom w:val="0"/>
      <w:divBdr>
        <w:top w:val="none" w:sz="0" w:space="0" w:color="auto"/>
        <w:left w:val="none" w:sz="0" w:space="0" w:color="auto"/>
        <w:bottom w:val="none" w:sz="0" w:space="0" w:color="auto"/>
        <w:right w:val="none" w:sz="0" w:space="0" w:color="auto"/>
      </w:divBdr>
    </w:div>
    <w:div w:id="334311829">
      <w:bodyDiv w:val="1"/>
      <w:marLeft w:val="0"/>
      <w:marRight w:val="0"/>
      <w:marTop w:val="0"/>
      <w:marBottom w:val="0"/>
      <w:divBdr>
        <w:top w:val="none" w:sz="0" w:space="0" w:color="auto"/>
        <w:left w:val="none" w:sz="0" w:space="0" w:color="auto"/>
        <w:bottom w:val="none" w:sz="0" w:space="0" w:color="auto"/>
        <w:right w:val="none" w:sz="0" w:space="0" w:color="auto"/>
      </w:divBdr>
    </w:div>
    <w:div w:id="367949655">
      <w:bodyDiv w:val="1"/>
      <w:marLeft w:val="0"/>
      <w:marRight w:val="0"/>
      <w:marTop w:val="0"/>
      <w:marBottom w:val="0"/>
      <w:divBdr>
        <w:top w:val="none" w:sz="0" w:space="0" w:color="auto"/>
        <w:left w:val="none" w:sz="0" w:space="0" w:color="auto"/>
        <w:bottom w:val="none" w:sz="0" w:space="0" w:color="auto"/>
        <w:right w:val="none" w:sz="0" w:space="0" w:color="auto"/>
      </w:divBdr>
    </w:div>
    <w:div w:id="419760584">
      <w:bodyDiv w:val="1"/>
      <w:marLeft w:val="0"/>
      <w:marRight w:val="0"/>
      <w:marTop w:val="0"/>
      <w:marBottom w:val="0"/>
      <w:divBdr>
        <w:top w:val="none" w:sz="0" w:space="0" w:color="auto"/>
        <w:left w:val="none" w:sz="0" w:space="0" w:color="auto"/>
        <w:bottom w:val="none" w:sz="0" w:space="0" w:color="auto"/>
        <w:right w:val="none" w:sz="0" w:space="0" w:color="auto"/>
      </w:divBdr>
    </w:div>
    <w:div w:id="426391306">
      <w:bodyDiv w:val="1"/>
      <w:marLeft w:val="0"/>
      <w:marRight w:val="0"/>
      <w:marTop w:val="0"/>
      <w:marBottom w:val="0"/>
      <w:divBdr>
        <w:top w:val="none" w:sz="0" w:space="0" w:color="auto"/>
        <w:left w:val="none" w:sz="0" w:space="0" w:color="auto"/>
        <w:bottom w:val="none" w:sz="0" w:space="0" w:color="auto"/>
        <w:right w:val="none" w:sz="0" w:space="0" w:color="auto"/>
      </w:divBdr>
    </w:div>
    <w:div w:id="533008209">
      <w:bodyDiv w:val="1"/>
      <w:marLeft w:val="0"/>
      <w:marRight w:val="0"/>
      <w:marTop w:val="0"/>
      <w:marBottom w:val="0"/>
      <w:divBdr>
        <w:top w:val="none" w:sz="0" w:space="0" w:color="auto"/>
        <w:left w:val="none" w:sz="0" w:space="0" w:color="auto"/>
        <w:bottom w:val="none" w:sz="0" w:space="0" w:color="auto"/>
        <w:right w:val="none" w:sz="0" w:space="0" w:color="auto"/>
      </w:divBdr>
    </w:div>
    <w:div w:id="557863620">
      <w:bodyDiv w:val="1"/>
      <w:marLeft w:val="0"/>
      <w:marRight w:val="0"/>
      <w:marTop w:val="0"/>
      <w:marBottom w:val="0"/>
      <w:divBdr>
        <w:top w:val="none" w:sz="0" w:space="0" w:color="auto"/>
        <w:left w:val="none" w:sz="0" w:space="0" w:color="auto"/>
        <w:bottom w:val="none" w:sz="0" w:space="0" w:color="auto"/>
        <w:right w:val="none" w:sz="0" w:space="0" w:color="auto"/>
      </w:divBdr>
    </w:div>
    <w:div w:id="559487838">
      <w:bodyDiv w:val="1"/>
      <w:marLeft w:val="0"/>
      <w:marRight w:val="0"/>
      <w:marTop w:val="0"/>
      <w:marBottom w:val="0"/>
      <w:divBdr>
        <w:top w:val="none" w:sz="0" w:space="0" w:color="auto"/>
        <w:left w:val="none" w:sz="0" w:space="0" w:color="auto"/>
        <w:bottom w:val="none" w:sz="0" w:space="0" w:color="auto"/>
        <w:right w:val="none" w:sz="0" w:space="0" w:color="auto"/>
      </w:divBdr>
    </w:div>
    <w:div w:id="585921971">
      <w:bodyDiv w:val="1"/>
      <w:marLeft w:val="0"/>
      <w:marRight w:val="0"/>
      <w:marTop w:val="0"/>
      <w:marBottom w:val="0"/>
      <w:divBdr>
        <w:top w:val="none" w:sz="0" w:space="0" w:color="auto"/>
        <w:left w:val="none" w:sz="0" w:space="0" w:color="auto"/>
        <w:bottom w:val="none" w:sz="0" w:space="0" w:color="auto"/>
        <w:right w:val="none" w:sz="0" w:space="0" w:color="auto"/>
      </w:divBdr>
    </w:div>
    <w:div w:id="656618632">
      <w:bodyDiv w:val="1"/>
      <w:marLeft w:val="0"/>
      <w:marRight w:val="0"/>
      <w:marTop w:val="0"/>
      <w:marBottom w:val="0"/>
      <w:divBdr>
        <w:top w:val="none" w:sz="0" w:space="0" w:color="auto"/>
        <w:left w:val="none" w:sz="0" w:space="0" w:color="auto"/>
        <w:bottom w:val="none" w:sz="0" w:space="0" w:color="auto"/>
        <w:right w:val="none" w:sz="0" w:space="0" w:color="auto"/>
      </w:divBdr>
    </w:div>
    <w:div w:id="866601880">
      <w:bodyDiv w:val="1"/>
      <w:marLeft w:val="0"/>
      <w:marRight w:val="0"/>
      <w:marTop w:val="0"/>
      <w:marBottom w:val="0"/>
      <w:divBdr>
        <w:top w:val="none" w:sz="0" w:space="0" w:color="auto"/>
        <w:left w:val="none" w:sz="0" w:space="0" w:color="auto"/>
        <w:bottom w:val="none" w:sz="0" w:space="0" w:color="auto"/>
        <w:right w:val="none" w:sz="0" w:space="0" w:color="auto"/>
      </w:divBdr>
    </w:div>
    <w:div w:id="883172837">
      <w:bodyDiv w:val="1"/>
      <w:marLeft w:val="0"/>
      <w:marRight w:val="0"/>
      <w:marTop w:val="0"/>
      <w:marBottom w:val="0"/>
      <w:divBdr>
        <w:top w:val="none" w:sz="0" w:space="0" w:color="auto"/>
        <w:left w:val="none" w:sz="0" w:space="0" w:color="auto"/>
        <w:bottom w:val="none" w:sz="0" w:space="0" w:color="auto"/>
        <w:right w:val="none" w:sz="0" w:space="0" w:color="auto"/>
      </w:divBdr>
    </w:div>
    <w:div w:id="893393323">
      <w:bodyDiv w:val="1"/>
      <w:marLeft w:val="0"/>
      <w:marRight w:val="0"/>
      <w:marTop w:val="0"/>
      <w:marBottom w:val="0"/>
      <w:divBdr>
        <w:top w:val="none" w:sz="0" w:space="0" w:color="auto"/>
        <w:left w:val="none" w:sz="0" w:space="0" w:color="auto"/>
        <w:bottom w:val="none" w:sz="0" w:space="0" w:color="auto"/>
        <w:right w:val="none" w:sz="0" w:space="0" w:color="auto"/>
      </w:divBdr>
    </w:div>
    <w:div w:id="921261987">
      <w:bodyDiv w:val="1"/>
      <w:marLeft w:val="0"/>
      <w:marRight w:val="0"/>
      <w:marTop w:val="0"/>
      <w:marBottom w:val="0"/>
      <w:divBdr>
        <w:top w:val="none" w:sz="0" w:space="0" w:color="auto"/>
        <w:left w:val="none" w:sz="0" w:space="0" w:color="auto"/>
        <w:bottom w:val="none" w:sz="0" w:space="0" w:color="auto"/>
        <w:right w:val="none" w:sz="0" w:space="0" w:color="auto"/>
      </w:divBdr>
    </w:div>
    <w:div w:id="1001356059">
      <w:bodyDiv w:val="1"/>
      <w:marLeft w:val="0"/>
      <w:marRight w:val="0"/>
      <w:marTop w:val="0"/>
      <w:marBottom w:val="0"/>
      <w:divBdr>
        <w:top w:val="none" w:sz="0" w:space="0" w:color="auto"/>
        <w:left w:val="none" w:sz="0" w:space="0" w:color="auto"/>
        <w:bottom w:val="none" w:sz="0" w:space="0" w:color="auto"/>
        <w:right w:val="none" w:sz="0" w:space="0" w:color="auto"/>
      </w:divBdr>
    </w:div>
    <w:div w:id="1242637947">
      <w:bodyDiv w:val="1"/>
      <w:marLeft w:val="0"/>
      <w:marRight w:val="0"/>
      <w:marTop w:val="0"/>
      <w:marBottom w:val="0"/>
      <w:divBdr>
        <w:top w:val="none" w:sz="0" w:space="0" w:color="auto"/>
        <w:left w:val="none" w:sz="0" w:space="0" w:color="auto"/>
        <w:bottom w:val="none" w:sz="0" w:space="0" w:color="auto"/>
        <w:right w:val="none" w:sz="0" w:space="0" w:color="auto"/>
      </w:divBdr>
    </w:div>
    <w:div w:id="1330057369">
      <w:bodyDiv w:val="1"/>
      <w:marLeft w:val="0"/>
      <w:marRight w:val="0"/>
      <w:marTop w:val="0"/>
      <w:marBottom w:val="0"/>
      <w:divBdr>
        <w:top w:val="none" w:sz="0" w:space="0" w:color="auto"/>
        <w:left w:val="none" w:sz="0" w:space="0" w:color="auto"/>
        <w:bottom w:val="none" w:sz="0" w:space="0" w:color="auto"/>
        <w:right w:val="none" w:sz="0" w:space="0" w:color="auto"/>
      </w:divBdr>
    </w:div>
    <w:div w:id="1445616572">
      <w:bodyDiv w:val="1"/>
      <w:marLeft w:val="0"/>
      <w:marRight w:val="0"/>
      <w:marTop w:val="0"/>
      <w:marBottom w:val="0"/>
      <w:divBdr>
        <w:top w:val="none" w:sz="0" w:space="0" w:color="auto"/>
        <w:left w:val="none" w:sz="0" w:space="0" w:color="auto"/>
        <w:bottom w:val="none" w:sz="0" w:space="0" w:color="auto"/>
        <w:right w:val="none" w:sz="0" w:space="0" w:color="auto"/>
      </w:divBdr>
    </w:div>
    <w:div w:id="1467351788">
      <w:bodyDiv w:val="1"/>
      <w:marLeft w:val="0"/>
      <w:marRight w:val="0"/>
      <w:marTop w:val="0"/>
      <w:marBottom w:val="0"/>
      <w:divBdr>
        <w:top w:val="none" w:sz="0" w:space="0" w:color="auto"/>
        <w:left w:val="none" w:sz="0" w:space="0" w:color="auto"/>
        <w:bottom w:val="none" w:sz="0" w:space="0" w:color="auto"/>
        <w:right w:val="none" w:sz="0" w:space="0" w:color="auto"/>
      </w:divBdr>
    </w:div>
    <w:div w:id="1494104630">
      <w:bodyDiv w:val="1"/>
      <w:marLeft w:val="0"/>
      <w:marRight w:val="0"/>
      <w:marTop w:val="0"/>
      <w:marBottom w:val="0"/>
      <w:divBdr>
        <w:top w:val="none" w:sz="0" w:space="0" w:color="auto"/>
        <w:left w:val="none" w:sz="0" w:space="0" w:color="auto"/>
        <w:bottom w:val="none" w:sz="0" w:space="0" w:color="auto"/>
        <w:right w:val="none" w:sz="0" w:space="0" w:color="auto"/>
      </w:divBdr>
    </w:div>
    <w:div w:id="1604341212">
      <w:bodyDiv w:val="1"/>
      <w:marLeft w:val="0"/>
      <w:marRight w:val="0"/>
      <w:marTop w:val="0"/>
      <w:marBottom w:val="0"/>
      <w:divBdr>
        <w:top w:val="none" w:sz="0" w:space="0" w:color="auto"/>
        <w:left w:val="none" w:sz="0" w:space="0" w:color="auto"/>
        <w:bottom w:val="none" w:sz="0" w:space="0" w:color="auto"/>
        <w:right w:val="none" w:sz="0" w:space="0" w:color="auto"/>
      </w:divBdr>
    </w:div>
    <w:div w:id="1867401648">
      <w:bodyDiv w:val="1"/>
      <w:marLeft w:val="0"/>
      <w:marRight w:val="0"/>
      <w:marTop w:val="0"/>
      <w:marBottom w:val="0"/>
      <w:divBdr>
        <w:top w:val="none" w:sz="0" w:space="0" w:color="auto"/>
        <w:left w:val="none" w:sz="0" w:space="0" w:color="auto"/>
        <w:bottom w:val="none" w:sz="0" w:space="0" w:color="auto"/>
        <w:right w:val="none" w:sz="0" w:space="0" w:color="auto"/>
      </w:divBdr>
    </w:div>
    <w:div w:id="2031446662">
      <w:bodyDiv w:val="1"/>
      <w:marLeft w:val="0"/>
      <w:marRight w:val="0"/>
      <w:marTop w:val="0"/>
      <w:marBottom w:val="0"/>
      <w:divBdr>
        <w:top w:val="none" w:sz="0" w:space="0" w:color="auto"/>
        <w:left w:val="none" w:sz="0" w:space="0" w:color="auto"/>
        <w:bottom w:val="none" w:sz="0" w:space="0" w:color="auto"/>
        <w:right w:val="none" w:sz="0" w:space="0" w:color="auto"/>
      </w:divBdr>
    </w:div>
    <w:div w:id="2040542591">
      <w:bodyDiv w:val="1"/>
      <w:marLeft w:val="0"/>
      <w:marRight w:val="0"/>
      <w:marTop w:val="0"/>
      <w:marBottom w:val="0"/>
      <w:divBdr>
        <w:top w:val="none" w:sz="0" w:space="0" w:color="auto"/>
        <w:left w:val="none" w:sz="0" w:space="0" w:color="auto"/>
        <w:bottom w:val="none" w:sz="0" w:space="0" w:color="auto"/>
        <w:right w:val="none" w:sz="0" w:space="0" w:color="auto"/>
      </w:divBdr>
    </w:div>
    <w:div w:id="2084177683">
      <w:bodyDiv w:val="1"/>
      <w:marLeft w:val="0"/>
      <w:marRight w:val="0"/>
      <w:marTop w:val="0"/>
      <w:marBottom w:val="0"/>
      <w:divBdr>
        <w:top w:val="none" w:sz="0" w:space="0" w:color="auto"/>
        <w:left w:val="none" w:sz="0" w:space="0" w:color="auto"/>
        <w:bottom w:val="none" w:sz="0" w:space="0" w:color="auto"/>
        <w:right w:val="none" w:sz="0" w:space="0" w:color="auto"/>
      </w:divBdr>
    </w:div>
    <w:div w:id="21358992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htt1</b:Tag>
    <b:SourceType>InternetSite</b:SourceType>
    <b:Guid>{9F66B6B4-6562-46B5-8069-9F344612AD42}</b:Guid>
    <b:URL>https://en.wikipedia.org/wiki/Speech_repetition</b:URL>
    <b:RefOrder>1</b:RefOrder>
  </b:Source>
  <b:Source>
    <b:Tag>Alv07</b:Tag>
    <b:SourceType>Report</b:SourceType>
    <b:Guid>{66A9A2BD-1F4E-4CB1-9EE4-8E5485731BF8}</b:Guid>
    <b:Title>Pakistan Sign Language Recognition Using Statistical Template Matching</b:Title>
    <b:Year>2007</b:Year>
    <b:Author>
      <b:Author>
        <b:NameList>
          <b:Person>
            <b:Last>Alvi</b:Last>
            <b:First>Aleem</b:First>
            <b:Middle>&amp; Azhar</b:Middle>
          </b:Person>
        </b:NameList>
      </b:Author>
    </b:Author>
    <b:Publisher>International Journal of Computer, Electrical, Automation, Control and Information Engineering, World Academy Of Science, Engineering and Technology.</b:Publisher>
    <b:RefOrder>2</b:RefOrder>
  </b:Source>
</b:Sources>
</file>

<file path=customXml/itemProps1.xml><?xml version="1.0" encoding="utf-8"?>
<ds:datastoreItem xmlns:ds="http://schemas.openxmlformats.org/officeDocument/2006/customXml" ds:itemID="{33654445-0ABA-42E0-B2E8-09AB2C489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11251</TotalTime>
  <Pages>34</Pages>
  <Words>6291</Words>
  <Characters>35859</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ahmadbilal227@gmail.com</dc:creator>
  <cp:keywords/>
  <dc:description/>
  <cp:lastModifiedBy>Ahmad-PC</cp:lastModifiedBy>
  <cp:revision>22</cp:revision>
  <cp:lastPrinted>2016-12-22T06:20:00Z</cp:lastPrinted>
  <dcterms:created xsi:type="dcterms:W3CDTF">2017-10-26T06:51:00Z</dcterms:created>
  <dcterms:modified xsi:type="dcterms:W3CDTF">2018-04-26T04:56:00Z</dcterms:modified>
</cp:coreProperties>
</file>